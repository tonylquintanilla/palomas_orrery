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34005"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Thanks for the detailed context. I’ll review </w:t>
      </w:r>
      <w:proofErr w:type="gramStart"/>
      <w:r w:rsidRPr="007C4A65">
        <w:rPr>
          <w:rFonts w:ascii="Times New Roman" w:eastAsia="Times New Roman" w:hAnsi="Times New Roman" w:cs="Times New Roman"/>
          <w:kern w:val="0"/>
          <w14:ligatures w14:val="none"/>
        </w:rPr>
        <w:t>best</w:t>
      </w:r>
      <w:proofErr w:type="gramEnd"/>
      <w:r w:rsidRPr="007C4A65">
        <w:rPr>
          <w:rFonts w:ascii="Times New Roman" w:eastAsia="Times New Roman" w:hAnsi="Times New Roman" w:cs="Times New Roman"/>
          <w:kern w:val="0"/>
          <w14:ligatures w14:val="none"/>
        </w:rPr>
        <w:t xml:space="preserve"> practices and published methods for transforming satellite orbits from planetary equatorial frames to ecliptic space, including how to correctly apply axial tilts in the context of orbital elements. I’ll also look for how the JPL Laplace plane reference differs from equatorial transforms and whether your approach can be corrected or improved.</w:t>
      </w:r>
    </w:p>
    <w:p w14:paraId="0E2BBDB6"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I’ll get back to you shortly with an analysis and recommendations for fixing the orbital plane misalignment in your idealized orbit plots.</w:t>
      </w:r>
    </w:p>
    <w:p w14:paraId="3F19A3F1" w14:textId="77777777" w:rsidR="007C4A65" w:rsidRPr="007C4A65" w:rsidRDefault="007C4A65" w:rsidP="007C4A6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C4A65">
        <w:rPr>
          <w:rFonts w:ascii="Times New Roman" w:eastAsia="Times New Roman" w:hAnsi="Times New Roman" w:cs="Times New Roman"/>
          <w:b/>
          <w:bCs/>
          <w:kern w:val="36"/>
          <w:sz w:val="48"/>
          <w:szCs w:val="48"/>
          <w14:ligatures w14:val="none"/>
        </w:rPr>
        <w:t>Orbital Frames and Axial Tilt in Satellite Orbit Plots</w:t>
      </w:r>
    </w:p>
    <w:p w14:paraId="55B33090"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Understanding Reference Frames:</w:t>
      </w:r>
      <w:r w:rsidRPr="007C4A65">
        <w:rPr>
          <w:rFonts w:ascii="Times New Roman" w:eastAsia="Times New Roman" w:hAnsi="Times New Roman" w:cs="Times New Roman"/>
          <w:kern w:val="0"/>
          <w14:ligatures w14:val="none"/>
        </w:rPr>
        <w:t xml:space="preserve"> Orbital elements are always defined with respect to some reference </w:t>
      </w:r>
      <w:proofErr w:type="gramStart"/>
      <w:r w:rsidRPr="007C4A65">
        <w:rPr>
          <w:rFonts w:ascii="Times New Roman" w:eastAsia="Times New Roman" w:hAnsi="Times New Roman" w:cs="Times New Roman"/>
          <w:kern w:val="0"/>
          <w14:ligatures w14:val="none"/>
        </w:rPr>
        <w:t>plane</w:t>
      </w:r>
      <w:proofErr w:type="gramEnd"/>
      <w:r w:rsidRPr="007C4A65">
        <w:rPr>
          <w:rFonts w:ascii="Times New Roman" w:eastAsia="Times New Roman" w:hAnsi="Times New Roman" w:cs="Times New Roman"/>
          <w:kern w:val="0"/>
          <w14:ligatures w14:val="none"/>
        </w:rPr>
        <w:t xml:space="preserve">. For planets orbiting the Sun, the reference plane is typically the ecliptic (Sun’s orbital plane), but for moons orbiting a planet, the reference plane is usually the planet’s </w:t>
      </w:r>
      <w:r w:rsidRPr="007C4A65">
        <w:rPr>
          <w:rFonts w:ascii="Times New Roman" w:eastAsia="Times New Roman" w:hAnsi="Times New Roman" w:cs="Times New Roman"/>
          <w:b/>
          <w:bCs/>
          <w:kern w:val="0"/>
          <w14:ligatures w14:val="none"/>
        </w:rPr>
        <w:t>equatorial plane</w:t>
      </w:r>
      <w:r w:rsidRPr="007C4A65">
        <w:rPr>
          <w:rFonts w:ascii="Times New Roman" w:eastAsia="Times New Roman" w:hAnsi="Times New Roman" w:cs="Times New Roman"/>
          <w:kern w:val="0"/>
          <w14:ligatures w14:val="none"/>
        </w:rPr>
        <w:t xml:space="preserve"> (</w:t>
      </w:r>
      <w:hyperlink r:id="rId7" w:anchor=":~:text=intersects%20a%20reference%20plane%20%28gray%29,the%20primary%29%20with%20the" w:history="1">
        <w:r w:rsidRPr="007C4A65">
          <w:rPr>
            <w:rFonts w:ascii="Times New Roman" w:eastAsia="Times New Roman" w:hAnsi="Times New Roman" w:cs="Times New Roman"/>
            <w:color w:val="0000FF"/>
            <w:kern w:val="0"/>
            <w:u w:val="single"/>
            <w14:ligatures w14:val="none"/>
          </w:rPr>
          <w:t>Orbital elements - Wikipedia</w:t>
        </w:r>
      </w:hyperlink>
      <w:r w:rsidRPr="007C4A65">
        <w:rPr>
          <w:rFonts w:ascii="Times New Roman" w:eastAsia="Times New Roman" w:hAnsi="Times New Roman" w:cs="Times New Roman"/>
          <w:kern w:val="0"/>
          <w14:ligatures w14:val="none"/>
        </w:rPr>
        <w:t>) (</w:t>
      </w:r>
      <w:hyperlink r:id="rId8" w:anchor=":~:text=ImageIn%20this%20diagram%2C%20the%20orbital,they%20establish%20a%20reference%20frame" w:history="1">
        <w:r w:rsidRPr="007C4A65">
          <w:rPr>
            <w:rFonts w:ascii="Times New Roman" w:eastAsia="Times New Roman" w:hAnsi="Times New Roman" w:cs="Times New Roman"/>
            <w:color w:val="0000FF"/>
            <w:kern w:val="0"/>
            <w:u w:val="single"/>
            <w14:ligatures w14:val="none"/>
          </w:rPr>
          <w:t>Orbital elements - Wikipedia</w:t>
        </w:r>
      </w:hyperlink>
      <w:r w:rsidRPr="007C4A65">
        <w:rPr>
          <w:rFonts w:ascii="Times New Roman" w:eastAsia="Times New Roman" w:hAnsi="Times New Roman" w:cs="Times New Roman"/>
          <w:kern w:val="0"/>
          <w14:ligatures w14:val="none"/>
        </w:rPr>
        <w:t xml:space="preserve">). This means a satellite’s given inclination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is usually measured from the planet’s equator, not from the solar system’s ecliptic. As a result, to plot a moon’s orbit in an inertial or heliocentric frame, you must </w:t>
      </w:r>
      <w:r w:rsidRPr="007C4A65">
        <w:rPr>
          <w:rFonts w:ascii="Times New Roman" w:eastAsia="Times New Roman" w:hAnsi="Times New Roman" w:cs="Times New Roman"/>
          <w:b/>
          <w:bCs/>
          <w:kern w:val="0"/>
          <w14:ligatures w14:val="none"/>
        </w:rPr>
        <w:t>rotate from the planet’s equatorial frame to the ecliptic (or another inertial frame)</w:t>
      </w:r>
      <w:r w:rsidRPr="007C4A65">
        <w:rPr>
          <w:rFonts w:ascii="Times New Roman" w:eastAsia="Times New Roman" w:hAnsi="Times New Roman" w:cs="Times New Roman"/>
          <w:kern w:val="0"/>
          <w14:ligatures w14:val="none"/>
        </w:rPr>
        <w:t xml:space="preserve"> by accounting for the planet’s axial tilt.</w:t>
      </w:r>
    </w:p>
    <w:p w14:paraId="565AE040"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w:t>
      </w:r>
      <w:hyperlink r:id="rId9" w:history="1">
        <w:r w:rsidRPr="007C4A65">
          <w:rPr>
            <w:rFonts w:ascii="Times New Roman" w:eastAsia="Times New Roman" w:hAnsi="Times New Roman" w:cs="Times New Roman"/>
            <w:color w:val="0000FF"/>
            <w:kern w:val="0"/>
            <w:u w:val="single"/>
            <w14:ligatures w14:val="none"/>
          </w:rPr>
          <w:t>image</w:t>
        </w:r>
      </w:hyperlink>
      <w:r w:rsidRPr="007C4A65">
        <w:rPr>
          <w:rFonts w:ascii="Times New Roman" w:eastAsia="Times New Roman" w:hAnsi="Times New Roman" w:cs="Times New Roman"/>
          <w:kern w:val="0"/>
          <w14:ligatures w14:val="none"/>
        </w:rPr>
        <w:t xml:space="preserve">) </w:t>
      </w:r>
      <w:r w:rsidRPr="007C4A65">
        <w:rPr>
          <w:rFonts w:ascii="Times New Roman" w:eastAsia="Times New Roman" w:hAnsi="Times New Roman" w:cs="Times New Roman"/>
          <w:i/>
          <w:iCs/>
          <w:kern w:val="0"/>
          <w14:ligatures w14:val="none"/>
        </w:rPr>
        <w:t xml:space="preserve">Orbital plane orientation defined by Euler angles relative to a reference plane. Here the orbital plane (yellow) is inclined by angle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i/>
          <w:iCs/>
          <w:kern w:val="0"/>
          <w14:ligatures w14:val="none"/>
        </w:rPr>
        <w:t xml:space="preserve"> (green) to the reference plane (gray), and the line of nodes (intersection) defines the longitude of ascending node Ω (green) (</w:t>
      </w:r>
      <w:hyperlink r:id="rId10" w:anchor=":~:text=,to%20the%20reference%20frame%27s" w:history="1">
        <w:r w:rsidRPr="007C4A65">
          <w:rPr>
            <w:rFonts w:ascii="Times New Roman" w:eastAsia="Times New Roman" w:hAnsi="Times New Roman" w:cs="Times New Roman"/>
            <w:i/>
            <w:iCs/>
            <w:color w:val="0000FF"/>
            <w:kern w:val="0"/>
            <w:u w:val="single"/>
            <w14:ligatures w14:val="none"/>
          </w:rPr>
          <w:t>Orbital elements - Wikipedia</w:t>
        </w:r>
      </w:hyperlink>
      <w:r w:rsidRPr="007C4A65">
        <w:rPr>
          <w:rFonts w:ascii="Times New Roman" w:eastAsia="Times New Roman" w:hAnsi="Times New Roman" w:cs="Times New Roman"/>
          <w:i/>
          <w:iCs/>
          <w:kern w:val="0"/>
          <w14:ligatures w14:val="none"/>
        </w:rPr>
        <w:t>). The argument of periapsis ω (purple) is measured within the orbital plane from the ascending node to periapsis (</w:t>
      </w:r>
      <w:hyperlink r:id="rId11" w:anchor=":~:text=instead%20by%20convention.,3" w:history="1">
        <w:r w:rsidRPr="007C4A65">
          <w:rPr>
            <w:rFonts w:ascii="Times New Roman" w:eastAsia="Times New Roman" w:hAnsi="Times New Roman" w:cs="Times New Roman"/>
            <w:i/>
            <w:iCs/>
            <w:color w:val="0000FF"/>
            <w:kern w:val="0"/>
            <w:u w:val="single"/>
            <w14:ligatures w14:val="none"/>
          </w:rPr>
          <w:t>Orbital elements - Wikipedia</w:t>
        </w:r>
      </w:hyperlink>
      <w:r w:rsidRPr="007C4A65">
        <w:rPr>
          <w:rFonts w:ascii="Times New Roman" w:eastAsia="Times New Roman" w:hAnsi="Times New Roman" w:cs="Times New Roman"/>
          <w:i/>
          <w:iCs/>
          <w:kern w:val="0"/>
          <w14:ligatures w14:val="none"/>
        </w:rPr>
        <w:t>). Axial tilt comes into play when the reference plane (e.g. a planet’s equator) must be tilted to an inertial frame like the ecliptic.</w:t>
      </w:r>
      <w:r w:rsidRPr="007C4A65">
        <w:rPr>
          <w:rFonts w:ascii="Times New Roman" w:eastAsia="Times New Roman" w:hAnsi="Times New Roman" w:cs="Times New Roman"/>
          <w:kern w:val="0"/>
          <w14:ligatures w14:val="none"/>
        </w:rPr>
        <w:t xml:space="preserve"> (</w:t>
      </w:r>
      <w:hyperlink r:id="rId12" w:anchor=":~:text=ImageIn%20this%20diagram%2C%20the%20orbital,they%20establish%20a%20reference%20frame" w:history="1">
        <w:r w:rsidRPr="007C4A65">
          <w:rPr>
            <w:rFonts w:ascii="Times New Roman" w:eastAsia="Times New Roman" w:hAnsi="Times New Roman" w:cs="Times New Roman"/>
            <w:color w:val="0000FF"/>
            <w:kern w:val="0"/>
            <w:u w:val="single"/>
            <w14:ligatures w14:val="none"/>
          </w:rPr>
          <w:t>Orbital elements - Wikipedia</w:t>
        </w:r>
      </w:hyperlink>
      <w:r w:rsidRPr="007C4A65">
        <w:rPr>
          <w:rFonts w:ascii="Times New Roman" w:eastAsia="Times New Roman" w:hAnsi="Times New Roman" w:cs="Times New Roman"/>
          <w:kern w:val="0"/>
          <w14:ligatures w14:val="none"/>
        </w:rPr>
        <w:t>) (</w:t>
      </w:r>
      <w:hyperlink r:id="rId13" w:anchor=":~:text=,to%20the%20reference%20frame%27s" w:history="1">
        <w:r w:rsidRPr="007C4A65">
          <w:rPr>
            <w:rFonts w:ascii="Times New Roman" w:eastAsia="Times New Roman" w:hAnsi="Times New Roman" w:cs="Times New Roman"/>
            <w:color w:val="0000FF"/>
            <w:kern w:val="0"/>
            <w:u w:val="single"/>
            <w14:ligatures w14:val="none"/>
          </w:rPr>
          <w:t>Orbital elements - Wikipedia</w:t>
        </w:r>
      </w:hyperlink>
      <w:r w:rsidRPr="007C4A65">
        <w:rPr>
          <w:rFonts w:ascii="Times New Roman" w:eastAsia="Times New Roman" w:hAnsi="Times New Roman" w:cs="Times New Roman"/>
          <w:kern w:val="0"/>
          <w14:ligatures w14:val="none"/>
        </w:rPr>
        <w:t>)</w:t>
      </w:r>
    </w:p>
    <w:p w14:paraId="7759CC37" w14:textId="77777777" w:rsidR="007C4A65" w:rsidRPr="007C4A65" w:rsidRDefault="007C4A65" w:rsidP="007C4A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4A65">
        <w:rPr>
          <w:rFonts w:ascii="Times New Roman" w:eastAsia="Times New Roman" w:hAnsi="Times New Roman" w:cs="Times New Roman"/>
          <w:b/>
          <w:bCs/>
          <w:kern w:val="0"/>
          <w:sz w:val="36"/>
          <w:szCs w:val="36"/>
          <w14:ligatures w14:val="none"/>
        </w:rPr>
        <w:t>JPL Horizons Orbital Elements: Equator vs. Laplace Plane</w:t>
      </w:r>
    </w:p>
    <w:p w14:paraId="4AFC596F"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Check the Reference Plane:</w:t>
      </w:r>
      <w:r w:rsidRPr="007C4A65">
        <w:rPr>
          <w:rFonts w:ascii="Times New Roman" w:eastAsia="Times New Roman" w:hAnsi="Times New Roman" w:cs="Times New Roman"/>
          <w:kern w:val="0"/>
          <w14:ligatures w14:val="none"/>
        </w:rPr>
        <w:t xml:space="preserve"> JPL Horizons (and related JPL data) will specify the reference frame for a moon’s orbital elements. Many major satellites use the planet’s </w:t>
      </w:r>
      <w:r w:rsidRPr="007C4A65">
        <w:rPr>
          <w:rFonts w:ascii="Times New Roman" w:eastAsia="Times New Roman" w:hAnsi="Times New Roman" w:cs="Times New Roman"/>
          <w:b/>
          <w:bCs/>
          <w:kern w:val="0"/>
          <w14:ligatures w14:val="none"/>
        </w:rPr>
        <w:t>equatorial plane</w:t>
      </w:r>
      <w:r w:rsidRPr="007C4A65">
        <w:rPr>
          <w:rFonts w:ascii="Times New Roman" w:eastAsia="Times New Roman" w:hAnsi="Times New Roman" w:cs="Times New Roman"/>
          <w:kern w:val="0"/>
          <w14:ligatures w14:val="none"/>
        </w:rPr>
        <w:t xml:space="preserve"> as the reference (inclination relative to the equator). In some cases, however, Horizons uses a </w:t>
      </w:r>
      <w:r w:rsidRPr="007C4A65">
        <w:rPr>
          <w:rFonts w:ascii="Times New Roman" w:eastAsia="Times New Roman" w:hAnsi="Times New Roman" w:cs="Times New Roman"/>
          <w:b/>
          <w:bCs/>
          <w:kern w:val="0"/>
          <w14:ligatures w14:val="none"/>
        </w:rPr>
        <w:t>local Laplace plane</w:t>
      </w:r>
      <w:r w:rsidRPr="007C4A65">
        <w:rPr>
          <w:rFonts w:ascii="Times New Roman" w:eastAsia="Times New Roman" w:hAnsi="Times New Roman" w:cs="Times New Roman"/>
          <w:kern w:val="0"/>
          <w14:ligatures w14:val="none"/>
        </w:rPr>
        <w:t xml:space="preserve"> – a dynamically stable plane around which the orbit </w:t>
      </w:r>
      <w:proofErr w:type="spellStart"/>
      <w:r w:rsidRPr="007C4A65">
        <w:rPr>
          <w:rFonts w:ascii="Times New Roman" w:eastAsia="Times New Roman" w:hAnsi="Times New Roman" w:cs="Times New Roman"/>
          <w:kern w:val="0"/>
          <w14:ligatures w14:val="none"/>
        </w:rPr>
        <w:t>precesses</w:t>
      </w:r>
      <w:proofErr w:type="spellEnd"/>
      <w:r w:rsidRPr="007C4A65">
        <w:rPr>
          <w:rFonts w:ascii="Times New Roman" w:eastAsia="Times New Roman" w:hAnsi="Times New Roman" w:cs="Times New Roman"/>
          <w:kern w:val="0"/>
          <w14:ligatures w14:val="none"/>
        </w:rPr>
        <w:t xml:space="preserve"> – instead of the immediate equatorial plane. Horizons will explicitly provide additional parameters if a Laplace plane is used, such as the Laplace plane’s pole right ascension/declination (in ICRF) and the tilt between the planet’s equator and the Laplace plane (</w:t>
      </w:r>
      <w:hyperlink r:id="rId14" w:anchor=":~:text=r,equatorial%20and%20the%20laplace%20plane" w:history="1">
        <w:r w:rsidRPr="007C4A65">
          <w:rPr>
            <w:rFonts w:ascii="Times New Roman" w:eastAsia="Times New Roman" w:hAnsi="Times New Roman" w:cs="Times New Roman"/>
            <w:color w:val="0000FF"/>
            <w:kern w:val="0"/>
            <w:u w:val="single"/>
            <w14:ligatures w14:val="none"/>
          </w:rPr>
          <w:t xml:space="preserve">Understanding </w:t>
        </w:r>
        <w:proofErr w:type="spellStart"/>
        <w:r w:rsidRPr="007C4A65">
          <w:rPr>
            <w:rFonts w:ascii="Times New Roman" w:eastAsia="Times New Roman" w:hAnsi="Times New Roman" w:cs="Times New Roman"/>
            <w:color w:val="0000FF"/>
            <w:kern w:val="0"/>
            <w:u w:val="single"/>
            <w14:ligatures w14:val="none"/>
          </w:rPr>
          <w:t>laplace</w:t>
        </w:r>
        <w:proofErr w:type="spellEnd"/>
        <w:r w:rsidRPr="007C4A65">
          <w:rPr>
            <w:rFonts w:ascii="Times New Roman" w:eastAsia="Times New Roman" w:hAnsi="Times New Roman" w:cs="Times New Roman"/>
            <w:color w:val="0000FF"/>
            <w:kern w:val="0"/>
            <w:u w:val="single"/>
            <w14:ligatures w14:val="none"/>
          </w:rPr>
          <w:t xml:space="preserve"> plane (satellite) orbits - Astronomy Stack Exchange</w:t>
        </w:r>
      </w:hyperlink>
      <w:r w:rsidRPr="007C4A65">
        <w:rPr>
          <w:rFonts w:ascii="Times New Roman" w:eastAsia="Times New Roman" w:hAnsi="Times New Roman" w:cs="Times New Roman"/>
          <w:kern w:val="0"/>
          <w14:ligatures w14:val="none"/>
        </w:rPr>
        <w:t>). For example, some moons of Jupiter, Mars, and Uranus have mean elements given with respect to a Laplace plane, which is tilted slightly relative to the planet’s equator (</w:t>
      </w:r>
      <w:hyperlink r:id="rId15" w:anchor=":~:text=r,equatorial%20and%20the%20laplace%20plane" w:history="1">
        <w:r w:rsidRPr="007C4A65">
          <w:rPr>
            <w:rFonts w:ascii="Times New Roman" w:eastAsia="Times New Roman" w:hAnsi="Times New Roman" w:cs="Times New Roman"/>
            <w:color w:val="0000FF"/>
            <w:kern w:val="0"/>
            <w:u w:val="single"/>
            <w14:ligatures w14:val="none"/>
          </w:rPr>
          <w:t xml:space="preserve">Understanding </w:t>
        </w:r>
        <w:proofErr w:type="spellStart"/>
        <w:r w:rsidRPr="007C4A65">
          <w:rPr>
            <w:rFonts w:ascii="Times New Roman" w:eastAsia="Times New Roman" w:hAnsi="Times New Roman" w:cs="Times New Roman"/>
            <w:color w:val="0000FF"/>
            <w:kern w:val="0"/>
            <w:u w:val="single"/>
            <w14:ligatures w14:val="none"/>
          </w:rPr>
          <w:t>laplace</w:t>
        </w:r>
        <w:proofErr w:type="spellEnd"/>
        <w:r w:rsidRPr="007C4A65">
          <w:rPr>
            <w:rFonts w:ascii="Times New Roman" w:eastAsia="Times New Roman" w:hAnsi="Times New Roman" w:cs="Times New Roman"/>
            <w:color w:val="0000FF"/>
            <w:kern w:val="0"/>
            <w:u w:val="single"/>
            <w14:ligatures w14:val="none"/>
          </w:rPr>
          <w:t xml:space="preserve"> plane (satellite) orbits - Astronomy Stack Exchange</w:t>
        </w:r>
      </w:hyperlink>
      <w:r w:rsidRPr="007C4A65">
        <w:rPr>
          <w:rFonts w:ascii="Times New Roman" w:eastAsia="Times New Roman" w:hAnsi="Times New Roman" w:cs="Times New Roman"/>
          <w:kern w:val="0"/>
          <w14:ligatures w14:val="none"/>
        </w:rPr>
        <w:t>). Always confirm whether the elements are “Ref. plane = Body Equator” or “Laplace” in the data, since this determines how you apply the axial tilt:</w:t>
      </w:r>
    </w:p>
    <w:p w14:paraId="4DFFD01D" w14:textId="77777777" w:rsidR="007C4A65" w:rsidRPr="007C4A65" w:rsidRDefault="007C4A65" w:rsidP="007C4A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lastRenderedPageBreak/>
        <w:t>Equator as Reference:</w:t>
      </w:r>
      <w:r w:rsidRPr="007C4A65">
        <w:rPr>
          <w:rFonts w:ascii="Times New Roman" w:eastAsia="Times New Roman" w:hAnsi="Times New Roman" w:cs="Times New Roman"/>
          <w:kern w:val="0"/>
          <w14:ligatures w14:val="none"/>
        </w:rPr>
        <w:t xml:space="preserve"> Inclination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is measured from the planet’s equatorial </w:t>
      </w:r>
      <w:proofErr w:type="gramStart"/>
      <w:r w:rsidRPr="007C4A65">
        <w:rPr>
          <w:rFonts w:ascii="Times New Roman" w:eastAsia="Times New Roman" w:hAnsi="Times New Roman" w:cs="Times New Roman"/>
          <w:kern w:val="0"/>
          <w14:ligatures w14:val="none"/>
        </w:rPr>
        <w:t>plane</w:t>
      </w:r>
      <w:proofErr w:type="gramEnd"/>
      <w:r w:rsidRPr="007C4A65">
        <w:rPr>
          <w:rFonts w:ascii="Times New Roman" w:eastAsia="Times New Roman" w:hAnsi="Times New Roman" w:cs="Times New Roman"/>
          <w:kern w:val="0"/>
          <w14:ligatures w14:val="none"/>
        </w:rPr>
        <w:t>. You will need to tilt this entire orbital plane by the planet’s obliquity (axial tilt) to get to an inertial frame.</w:t>
      </w:r>
    </w:p>
    <w:p w14:paraId="69DFCBBD" w14:textId="77777777" w:rsidR="007C4A65" w:rsidRPr="007C4A65" w:rsidRDefault="007C4A65" w:rsidP="007C4A6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Laplace Plane as Reference:</w:t>
      </w:r>
      <w:r w:rsidRPr="007C4A65">
        <w:rPr>
          <w:rFonts w:ascii="Times New Roman" w:eastAsia="Times New Roman" w:hAnsi="Times New Roman" w:cs="Times New Roman"/>
          <w:kern w:val="0"/>
          <w14:ligatures w14:val="none"/>
        </w:rPr>
        <w:t xml:space="preserve"> Inclination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is measured from the Laplace plane. In this case, you must first rotate the orbit from the Laplace plane to the actual equatorial plane (by the given Laplace tilt angle), </w:t>
      </w:r>
      <w:r w:rsidRPr="007C4A65">
        <w:rPr>
          <w:rFonts w:ascii="Times New Roman" w:eastAsia="Times New Roman" w:hAnsi="Times New Roman" w:cs="Times New Roman"/>
          <w:i/>
          <w:iCs/>
          <w:kern w:val="0"/>
          <w14:ligatures w14:val="none"/>
        </w:rPr>
        <w:t>or</w:t>
      </w:r>
      <w:r w:rsidRPr="007C4A65">
        <w:rPr>
          <w:rFonts w:ascii="Times New Roman" w:eastAsia="Times New Roman" w:hAnsi="Times New Roman" w:cs="Times New Roman"/>
          <w:kern w:val="0"/>
          <w14:ligatures w14:val="none"/>
        </w:rPr>
        <w:t xml:space="preserve"> directly to inertial space using the Laplace pole coordinates. Simply assuming the equator and applying axial tilt would be incorrect if the orbit elements are relative to a Laplace plane.</w:t>
      </w:r>
    </w:p>
    <w:p w14:paraId="4997FE61"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Key point:</w:t>
      </w:r>
      <w:r w:rsidRPr="007C4A65">
        <w:rPr>
          <w:rFonts w:ascii="Times New Roman" w:eastAsia="Times New Roman" w:hAnsi="Times New Roman" w:cs="Times New Roman"/>
          <w:kern w:val="0"/>
          <w14:ligatures w14:val="none"/>
        </w:rPr>
        <w:t xml:space="preserve"> If you ignore those extra Laplace-plane parameters and just treat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as if it were from the equator, you’ll introduce errors. The orbit’s orientation could be off by the difference between the Laplace plane and the equator (often a few degrees). In summary, use the data as intended: if a Laplace plane is defined, include that in your transformations (rotate by the Laplace tilt first, or incorporate the Laplace pole orientation into your inertial </w:t>
      </w:r>
      <w:proofErr w:type="gramStart"/>
      <w:r w:rsidRPr="007C4A65">
        <w:rPr>
          <w:rFonts w:ascii="Times New Roman" w:eastAsia="Times New Roman" w:hAnsi="Times New Roman" w:cs="Times New Roman"/>
          <w:kern w:val="0"/>
          <w14:ligatures w14:val="none"/>
        </w:rPr>
        <w:t>transform</w:t>
      </w:r>
      <w:proofErr w:type="gramEnd"/>
      <w:r w:rsidRPr="007C4A65">
        <w:rPr>
          <w:rFonts w:ascii="Times New Roman" w:eastAsia="Times New Roman" w:hAnsi="Times New Roman" w:cs="Times New Roman"/>
          <w:kern w:val="0"/>
          <w14:ligatures w14:val="none"/>
        </w:rPr>
        <w:t>).</w:t>
      </w:r>
    </w:p>
    <w:p w14:paraId="6706BE94" w14:textId="77777777" w:rsidR="007C4A65" w:rsidRPr="007C4A65" w:rsidRDefault="007C4A65" w:rsidP="007C4A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4A65">
        <w:rPr>
          <w:rFonts w:ascii="Times New Roman" w:eastAsia="Times New Roman" w:hAnsi="Times New Roman" w:cs="Times New Roman"/>
          <w:b/>
          <w:bCs/>
          <w:kern w:val="0"/>
          <w:sz w:val="36"/>
          <w:szCs w:val="36"/>
          <w14:ligatures w14:val="none"/>
        </w:rPr>
        <w:t>Transforming to an Inertial/Ecliptic Frame</w:t>
      </w:r>
    </w:p>
    <w:p w14:paraId="08CA30D3"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To plot the orbit in an inertial frame (e.g. J2000 ecliptic or ICRF), you need to apply a rotation that brings the orbital plane from the planet’s reference frame into the inertial frame. The standard approach is to use the orbital elements as </w:t>
      </w:r>
      <w:r w:rsidRPr="007C4A65">
        <w:rPr>
          <w:rFonts w:ascii="Times New Roman" w:eastAsia="Times New Roman" w:hAnsi="Times New Roman" w:cs="Times New Roman"/>
          <w:b/>
          <w:bCs/>
          <w:kern w:val="0"/>
          <w14:ligatures w14:val="none"/>
        </w:rPr>
        <w:t>Euler rotation angles</w:t>
      </w:r>
      <w:r w:rsidRPr="007C4A65">
        <w:rPr>
          <w:rFonts w:ascii="Times New Roman" w:eastAsia="Times New Roman" w:hAnsi="Times New Roman" w:cs="Times New Roman"/>
          <w:kern w:val="0"/>
          <w14:ligatures w14:val="none"/>
        </w:rPr>
        <w:t xml:space="preserve"> in the sequence (Ω, </w:t>
      </w:r>
      <w:proofErr w:type="spellStart"/>
      <w:r w:rsidRPr="007C4A65">
        <w:rPr>
          <w:rFonts w:ascii="Times New Roman" w:eastAsia="Times New Roman" w:hAnsi="Times New Roman" w:cs="Times New Roman"/>
          <w:kern w:val="0"/>
          <w14:ligatures w14:val="none"/>
        </w:rPr>
        <w:t>i</w:t>
      </w:r>
      <w:proofErr w:type="spellEnd"/>
      <w:r w:rsidRPr="007C4A65">
        <w:rPr>
          <w:rFonts w:ascii="Times New Roman" w:eastAsia="Times New Roman" w:hAnsi="Times New Roman" w:cs="Times New Roman"/>
          <w:kern w:val="0"/>
          <w14:ligatures w14:val="none"/>
        </w:rPr>
        <w:t>, ω) and then apply the planet’s axial tilt:</w:t>
      </w:r>
    </w:p>
    <w:p w14:paraId="4FBFC832" w14:textId="77777777" w:rsidR="007C4A65" w:rsidRPr="007C4A65" w:rsidRDefault="007C4A65" w:rsidP="007C4A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Orbital plane orientation (relative frame → planet equator):</w:t>
      </w:r>
      <w:r w:rsidRPr="007C4A65">
        <w:rPr>
          <w:rFonts w:ascii="Times New Roman" w:eastAsia="Times New Roman" w:hAnsi="Times New Roman" w:cs="Times New Roman"/>
          <w:kern w:val="0"/>
          <w14:ligatures w14:val="none"/>
        </w:rPr>
        <w:t xml:space="preserve"> The classical Euler sequence is Ω about the z-axis, then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about the x-axis, then ω about the z-axis (often noted as a 3-1-3 rotation) (</w:t>
      </w:r>
      <w:hyperlink r:id="rId16" w:anchor=":~:text=For%20example%2C%20using%20the%20formulae,orbital%20elements%20is%20given%20by"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 xml:space="preserve">). This yields a rotation matrix (or quaternion) that points to the correct orientation of the satellite’s orbit in the planet’s </w:t>
      </w:r>
      <w:r w:rsidRPr="007C4A65">
        <w:rPr>
          <w:rFonts w:ascii="Times New Roman" w:eastAsia="Times New Roman" w:hAnsi="Times New Roman" w:cs="Times New Roman"/>
          <w:i/>
          <w:iCs/>
          <w:kern w:val="0"/>
          <w14:ligatures w14:val="none"/>
        </w:rPr>
        <w:t>equatorial</w:t>
      </w:r>
      <w:r w:rsidRPr="007C4A65">
        <w:rPr>
          <w:rFonts w:ascii="Times New Roman" w:eastAsia="Times New Roman" w:hAnsi="Times New Roman" w:cs="Times New Roman"/>
          <w:kern w:val="0"/>
          <w14:ligatures w14:val="none"/>
        </w:rPr>
        <w:t xml:space="preserve"> frame (</w:t>
      </w:r>
      <w:hyperlink r:id="rId17" w:anchor=":~:text=%24%24R_,bmatrix"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 xml:space="preserve">). In practice, you can compute a unit normal vector for the orbit plane in the planet-centric frame using Ω and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and confirm it makes an angle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with the planet’s z-axis (pole). At this stage, the orbit is oriented </w:t>
      </w:r>
      <w:proofErr w:type="gramStart"/>
      <w:r w:rsidRPr="007C4A65">
        <w:rPr>
          <w:rFonts w:ascii="Times New Roman" w:eastAsia="Times New Roman" w:hAnsi="Times New Roman" w:cs="Times New Roman"/>
          <w:kern w:val="0"/>
          <w14:ligatures w14:val="none"/>
        </w:rPr>
        <w:t>as</w:t>
      </w:r>
      <w:proofErr w:type="gramEnd"/>
      <w:r w:rsidRPr="007C4A65">
        <w:rPr>
          <w:rFonts w:ascii="Times New Roman" w:eastAsia="Times New Roman" w:hAnsi="Times New Roman" w:cs="Times New Roman"/>
          <w:kern w:val="0"/>
          <w14:ligatures w14:val="none"/>
        </w:rPr>
        <w:t xml:space="preserve"> it would be around a non-tilted planet.</w:t>
      </w:r>
    </w:p>
    <w:p w14:paraId="0B701330" w14:textId="77777777" w:rsidR="007C4A65" w:rsidRPr="007C4A65" w:rsidRDefault="007C4A65" w:rsidP="007C4A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Apply axial tilt (planet equator → inertial):</w:t>
      </w:r>
      <w:r w:rsidRPr="007C4A65">
        <w:rPr>
          <w:rFonts w:ascii="Times New Roman" w:eastAsia="Times New Roman" w:hAnsi="Times New Roman" w:cs="Times New Roman"/>
          <w:kern w:val="0"/>
          <w14:ligatures w14:val="none"/>
        </w:rPr>
        <w:t xml:space="preserve"> Next, rotate that orientation from the planet’s equatorial frame to the inertial frame. The planet’s axial tilt is the angle between its equatorial plane and the ecliptic (or other inertial reference plane). In an idealized setup where the planet’s </w:t>
      </w:r>
      <w:r w:rsidRPr="007C4A65">
        <w:rPr>
          <w:rFonts w:ascii="Times New Roman" w:eastAsia="Times New Roman" w:hAnsi="Times New Roman" w:cs="Times New Roman"/>
          <w:b/>
          <w:bCs/>
          <w:kern w:val="0"/>
          <w14:ligatures w14:val="none"/>
        </w:rPr>
        <w:t>x-axis is defined along the intersection of its equator and the ecliptic</w:t>
      </w:r>
      <w:r w:rsidRPr="007C4A65">
        <w:rPr>
          <w:rFonts w:ascii="Times New Roman" w:eastAsia="Times New Roman" w:hAnsi="Times New Roman" w:cs="Times New Roman"/>
          <w:kern w:val="0"/>
          <w14:ligatures w14:val="none"/>
        </w:rPr>
        <w:t xml:space="preserve">, this transformation is a single rotation about </w:t>
      </w:r>
      <w:r w:rsidRPr="007C4A65">
        <w:rPr>
          <w:rFonts w:ascii="Times New Roman" w:eastAsia="Times New Roman" w:hAnsi="Times New Roman" w:cs="Times New Roman"/>
          <w:i/>
          <w:iCs/>
          <w:kern w:val="0"/>
          <w14:ligatures w14:val="none"/>
        </w:rPr>
        <w:t>that</w:t>
      </w:r>
      <w:r w:rsidRPr="007C4A65">
        <w:rPr>
          <w:rFonts w:ascii="Times New Roman" w:eastAsia="Times New Roman" w:hAnsi="Times New Roman" w:cs="Times New Roman"/>
          <w:kern w:val="0"/>
          <w14:ligatures w14:val="none"/>
        </w:rPr>
        <w:t xml:space="preserve"> x-axis by the tilt angle. For example, “equatorial and ecliptic coordinates are related by a rotation about the x-axis by ε (the obliquity)” (</w:t>
      </w:r>
      <w:hyperlink r:id="rId18" w:anchor=":~:text=You%20can%20then%20apply%20the,which%20is%20another%20matrix%20multiplication"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 xml:space="preserve">). In general, you must rotate around the </w:t>
      </w:r>
      <w:r w:rsidRPr="007C4A65">
        <w:rPr>
          <w:rFonts w:ascii="Times New Roman" w:eastAsia="Times New Roman" w:hAnsi="Times New Roman" w:cs="Times New Roman"/>
          <w:b/>
          <w:bCs/>
          <w:kern w:val="0"/>
          <w14:ligatures w14:val="none"/>
        </w:rPr>
        <w:t>line of nodes between the equatorial plane and the ecliptic</w:t>
      </w:r>
      <w:r w:rsidRPr="007C4A65">
        <w:rPr>
          <w:rFonts w:ascii="Times New Roman" w:eastAsia="Times New Roman" w:hAnsi="Times New Roman" w:cs="Times New Roman"/>
          <w:kern w:val="0"/>
          <w14:ligatures w14:val="none"/>
        </w:rPr>
        <w:t xml:space="preserve">. If your coordinate axes are chosen such that the planet’s equatorial x-axis lies in the ecliptic plane, then a single rotation about x by the tilt (obliquity) will align the z-axis from </w:t>
      </w:r>
      <w:proofErr w:type="gramStart"/>
      <w:r w:rsidRPr="007C4A65">
        <w:rPr>
          <w:rFonts w:ascii="Times New Roman" w:eastAsia="Times New Roman" w:hAnsi="Times New Roman" w:cs="Times New Roman"/>
          <w:kern w:val="0"/>
          <w14:ligatures w14:val="none"/>
        </w:rPr>
        <w:t>planet’s</w:t>
      </w:r>
      <w:proofErr w:type="gramEnd"/>
      <w:r w:rsidRPr="007C4A65">
        <w:rPr>
          <w:rFonts w:ascii="Times New Roman" w:eastAsia="Times New Roman" w:hAnsi="Times New Roman" w:cs="Times New Roman"/>
          <w:kern w:val="0"/>
          <w14:ligatures w14:val="none"/>
        </w:rPr>
        <w:t xml:space="preserve"> north pole to the ecliptic north. This is effectively what your code attempted – a one-step tilt.</w:t>
      </w:r>
    </w:p>
    <w:p w14:paraId="659CD6ED" w14:textId="77777777" w:rsidR="007C4A65" w:rsidRPr="007C4A65" w:rsidRDefault="007C4A65" w:rsidP="007C4A6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Orientation specifics:</w:t>
      </w:r>
      <w:r w:rsidRPr="007C4A65">
        <w:rPr>
          <w:rFonts w:ascii="Times New Roman" w:eastAsia="Times New Roman" w:hAnsi="Times New Roman" w:cs="Times New Roman"/>
          <w:kern w:val="0"/>
          <w14:ligatures w14:val="none"/>
        </w:rPr>
        <w:t xml:space="preserve"> In practice, the planet’s axial tilt rotation can be constructed from the planet’s pole position. If you know the planet’s north pole direction in inertial </w:t>
      </w:r>
      <w:r w:rsidRPr="007C4A65">
        <w:rPr>
          <w:rFonts w:ascii="Times New Roman" w:eastAsia="Times New Roman" w:hAnsi="Times New Roman" w:cs="Times New Roman"/>
          <w:kern w:val="0"/>
          <w14:ligatures w14:val="none"/>
        </w:rPr>
        <w:lastRenderedPageBreak/>
        <w:t xml:space="preserve">coordinates (right ascension α and declination δ of the pole), you can derive the rotation needed. One way is: rotate around inertial Z by </w:t>
      </w:r>
      <w:r w:rsidRPr="007C4A65">
        <w:rPr>
          <w:rFonts w:ascii="Times New Roman" w:eastAsia="Times New Roman" w:hAnsi="Times New Roman" w:cs="Times New Roman"/>
          <w:b/>
          <w:bCs/>
          <w:kern w:val="0"/>
          <w14:ligatures w14:val="none"/>
        </w:rPr>
        <w:t>−α</w:t>
      </w:r>
      <w:r w:rsidRPr="007C4A65">
        <w:rPr>
          <w:rFonts w:ascii="Times New Roman" w:eastAsia="Times New Roman" w:hAnsi="Times New Roman" w:cs="Times New Roman"/>
          <w:kern w:val="0"/>
          <w14:ligatures w14:val="none"/>
        </w:rPr>
        <w:t xml:space="preserve">, then around Y by </w:t>
      </w:r>
      <w:r w:rsidRPr="007C4A65">
        <w:rPr>
          <w:rFonts w:ascii="Times New Roman" w:eastAsia="Times New Roman" w:hAnsi="Times New Roman" w:cs="Times New Roman"/>
          <w:b/>
          <w:bCs/>
          <w:kern w:val="0"/>
          <w14:ligatures w14:val="none"/>
        </w:rPr>
        <w:t>+(90°−δ)</w:t>
      </w:r>
      <w:r w:rsidRPr="007C4A65">
        <w:rPr>
          <w:rFonts w:ascii="Times New Roman" w:eastAsia="Times New Roman" w:hAnsi="Times New Roman" w:cs="Times New Roman"/>
          <w:kern w:val="0"/>
          <w14:ligatures w14:val="none"/>
        </w:rPr>
        <w:t xml:space="preserve"> – this will align the planet’s equatorial plane with the inertial XY-plane (</w:t>
      </w:r>
      <w:hyperlink r:id="rId19" w:anchor=":~:text=%2F%2F%20apply%20dec%2C%20then%20ra%2C,moon%5D.primeMeridian" w:history="1">
        <w:r w:rsidRPr="007C4A65">
          <w:rPr>
            <w:rFonts w:ascii="Times New Roman" w:eastAsia="Times New Roman" w:hAnsi="Times New Roman" w:cs="Times New Roman"/>
            <w:color w:val="0000FF"/>
            <w:kern w:val="0"/>
            <w:u w:val="single"/>
            <w14:ligatures w14:val="none"/>
          </w:rPr>
          <w:t xml:space="preserve">orbital mechanics - How to translate from local </w:t>
        </w:r>
        <w:proofErr w:type="spellStart"/>
        <w:r w:rsidRPr="007C4A65">
          <w:rPr>
            <w:rFonts w:ascii="Times New Roman" w:eastAsia="Times New Roman" w:hAnsi="Times New Roman" w:cs="Times New Roman"/>
            <w:color w:val="0000FF"/>
            <w:kern w:val="0"/>
            <w:u w:val="single"/>
            <w14:ligatures w14:val="none"/>
          </w:rPr>
          <w:t>laplace</w:t>
        </w:r>
        <w:proofErr w:type="spellEnd"/>
        <w:r w:rsidRPr="007C4A65">
          <w:rPr>
            <w:rFonts w:ascii="Times New Roman" w:eastAsia="Times New Roman" w:hAnsi="Times New Roman" w:cs="Times New Roman"/>
            <w:color w:val="0000FF"/>
            <w:kern w:val="0"/>
            <w:u w:val="single"/>
            <w14:ligatures w14:val="none"/>
          </w:rPr>
          <w:t xml:space="preserve"> plane to ecliptic J2000 (or ICRF) - Astronomy Stack Exchange</w:t>
        </w:r>
      </w:hyperlink>
      <w:r w:rsidRPr="007C4A65">
        <w:rPr>
          <w:rFonts w:ascii="Times New Roman" w:eastAsia="Times New Roman" w:hAnsi="Times New Roman" w:cs="Times New Roman"/>
          <w:kern w:val="0"/>
          <w14:ligatures w14:val="none"/>
        </w:rPr>
        <w:t>) (</w:t>
      </w:r>
      <w:hyperlink r:id="rId20" w:anchor=":~:text=%2F%2F%20rotate%20on%20z%20axis%2C,ra" w:history="1">
        <w:r w:rsidRPr="007C4A65">
          <w:rPr>
            <w:rFonts w:ascii="Times New Roman" w:eastAsia="Times New Roman" w:hAnsi="Times New Roman" w:cs="Times New Roman"/>
            <w:color w:val="0000FF"/>
            <w:kern w:val="0"/>
            <w:u w:val="single"/>
            <w14:ligatures w14:val="none"/>
          </w:rPr>
          <w:t xml:space="preserve">orbital mechanics - How to translate from local </w:t>
        </w:r>
        <w:proofErr w:type="spellStart"/>
        <w:r w:rsidRPr="007C4A65">
          <w:rPr>
            <w:rFonts w:ascii="Times New Roman" w:eastAsia="Times New Roman" w:hAnsi="Times New Roman" w:cs="Times New Roman"/>
            <w:color w:val="0000FF"/>
            <w:kern w:val="0"/>
            <w:u w:val="single"/>
            <w14:ligatures w14:val="none"/>
          </w:rPr>
          <w:t>laplace</w:t>
        </w:r>
        <w:proofErr w:type="spellEnd"/>
        <w:r w:rsidRPr="007C4A65">
          <w:rPr>
            <w:rFonts w:ascii="Times New Roman" w:eastAsia="Times New Roman" w:hAnsi="Times New Roman" w:cs="Times New Roman"/>
            <w:color w:val="0000FF"/>
            <w:kern w:val="0"/>
            <w:u w:val="single"/>
            <w14:ligatures w14:val="none"/>
          </w:rPr>
          <w:t xml:space="preserve"> plane to ecliptic J2000 (or ICRF) - Astronomy Stack Exchange</w:t>
        </w:r>
      </w:hyperlink>
      <w:r w:rsidRPr="007C4A65">
        <w:rPr>
          <w:rFonts w:ascii="Times New Roman" w:eastAsia="Times New Roman" w:hAnsi="Times New Roman" w:cs="Times New Roman"/>
          <w:kern w:val="0"/>
          <w14:ligatures w14:val="none"/>
        </w:rPr>
        <w:t xml:space="preserve">). (This is equivalent to rotating about the node line by the tilt angle.) Many sources use a similar two-step rotation to apply obliquity: first rotate by the planet’s </w:t>
      </w:r>
      <w:r w:rsidRPr="007C4A65">
        <w:rPr>
          <w:rFonts w:ascii="Times New Roman" w:eastAsia="Times New Roman" w:hAnsi="Times New Roman" w:cs="Times New Roman"/>
          <w:b/>
          <w:bCs/>
          <w:kern w:val="0"/>
          <w14:ligatures w14:val="none"/>
        </w:rPr>
        <w:t>prime meridian</w:t>
      </w:r>
      <w:r w:rsidRPr="007C4A65">
        <w:rPr>
          <w:rFonts w:ascii="Times New Roman" w:eastAsia="Times New Roman" w:hAnsi="Times New Roman" w:cs="Times New Roman"/>
          <w:kern w:val="0"/>
          <w14:ligatures w14:val="none"/>
        </w:rPr>
        <w:t xml:space="preserve"> or node longitude, then tilt by the </w:t>
      </w:r>
      <w:r w:rsidRPr="007C4A65">
        <w:rPr>
          <w:rFonts w:ascii="Times New Roman" w:eastAsia="Times New Roman" w:hAnsi="Times New Roman" w:cs="Times New Roman"/>
          <w:b/>
          <w:bCs/>
          <w:kern w:val="0"/>
          <w14:ligatures w14:val="none"/>
        </w:rPr>
        <w:t>obliquity</w:t>
      </w:r>
      <w:r w:rsidRPr="007C4A65">
        <w:rPr>
          <w:rFonts w:ascii="Times New Roman" w:eastAsia="Times New Roman" w:hAnsi="Times New Roman" w:cs="Times New Roman"/>
          <w:kern w:val="0"/>
          <w14:ligatures w14:val="none"/>
        </w:rPr>
        <w:t xml:space="preserve"> about the node line, then perhaps a spin rotation about the new Z if needed for orientation. The main takeaway is that the axial tilt should be applied about the correct axis. If you simply rotate about the wrong axis (say, always the global X-axis without aligning it to the node line), the orbit will appear twisted incorrectly.</w:t>
      </w:r>
    </w:p>
    <w:p w14:paraId="4CEE2EAB" w14:textId="77777777" w:rsidR="007C4A65" w:rsidRPr="007C4A65" w:rsidRDefault="007C4A65" w:rsidP="007C4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4A65">
        <w:rPr>
          <w:rFonts w:ascii="Times New Roman" w:eastAsia="Times New Roman" w:hAnsi="Times New Roman" w:cs="Times New Roman"/>
          <w:b/>
          <w:bCs/>
          <w:kern w:val="0"/>
          <w:sz w:val="27"/>
          <w:szCs w:val="27"/>
          <w14:ligatures w14:val="none"/>
        </w:rPr>
        <w:t xml:space="preserve">Is </w:t>
      </w:r>
      <w:proofErr w:type="gramStart"/>
      <w:r w:rsidRPr="007C4A65">
        <w:rPr>
          <w:rFonts w:ascii="Times New Roman" w:eastAsia="Times New Roman" w:hAnsi="Times New Roman" w:cs="Times New Roman"/>
          <w:b/>
          <w:bCs/>
          <w:kern w:val="0"/>
          <w:sz w:val="27"/>
          <w:szCs w:val="27"/>
          <w14:ligatures w14:val="none"/>
        </w:rPr>
        <w:t>a Single</w:t>
      </w:r>
      <w:proofErr w:type="gramEnd"/>
      <w:r w:rsidRPr="007C4A65">
        <w:rPr>
          <w:rFonts w:ascii="Times New Roman" w:eastAsia="Times New Roman" w:hAnsi="Times New Roman" w:cs="Times New Roman"/>
          <w:b/>
          <w:bCs/>
          <w:kern w:val="0"/>
          <w:sz w:val="27"/>
          <w:szCs w:val="27"/>
          <w14:ligatures w14:val="none"/>
        </w:rPr>
        <w:t xml:space="preserve"> Axial Tilt Rotation Sufficient?</w:t>
      </w:r>
    </w:p>
    <w:p w14:paraId="68813787"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If done correctly </w:t>
      </w:r>
      <w:r w:rsidRPr="007C4A65">
        <w:rPr>
          <w:rFonts w:ascii="Times New Roman" w:eastAsia="Times New Roman" w:hAnsi="Times New Roman" w:cs="Times New Roman"/>
          <w:i/>
          <w:iCs/>
          <w:kern w:val="0"/>
          <w14:ligatures w14:val="none"/>
        </w:rPr>
        <w:t>about the proper axis</w:t>
      </w:r>
      <w:r w:rsidRPr="007C4A65">
        <w:rPr>
          <w:rFonts w:ascii="Times New Roman" w:eastAsia="Times New Roman" w:hAnsi="Times New Roman" w:cs="Times New Roman"/>
          <w:kern w:val="0"/>
          <w14:ligatures w14:val="none"/>
        </w:rPr>
        <w:t xml:space="preserve">, a single rotation by the planet’s tilt is sufficient to go from the planet’s equatorial frame to the ecliptic frame. In essence, you are aligning the two reference </w:t>
      </w:r>
      <w:proofErr w:type="gramStart"/>
      <w:r w:rsidRPr="007C4A65">
        <w:rPr>
          <w:rFonts w:ascii="Times New Roman" w:eastAsia="Times New Roman" w:hAnsi="Times New Roman" w:cs="Times New Roman"/>
          <w:kern w:val="0"/>
          <w14:ligatures w14:val="none"/>
        </w:rPr>
        <w:t>planes</w:t>
      </w:r>
      <w:proofErr w:type="gramEnd"/>
      <w:r w:rsidRPr="007C4A65">
        <w:rPr>
          <w:rFonts w:ascii="Times New Roman" w:eastAsia="Times New Roman" w:hAnsi="Times New Roman" w:cs="Times New Roman"/>
          <w:kern w:val="0"/>
          <w14:ligatures w14:val="none"/>
        </w:rPr>
        <w:t>. The potential flaw in an overly simplistic implementation is assuming the axis and angle without verifying the orientation:</w:t>
      </w:r>
    </w:p>
    <w:p w14:paraId="403C14FA" w14:textId="77777777" w:rsidR="007C4A65" w:rsidRPr="007C4A65" w:rsidRDefault="007C4A65" w:rsidP="007C4A6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Correct Application:</w:t>
      </w:r>
      <w:r w:rsidRPr="007C4A65">
        <w:rPr>
          <w:rFonts w:ascii="Times New Roman" w:eastAsia="Times New Roman" w:hAnsi="Times New Roman" w:cs="Times New Roman"/>
          <w:kern w:val="0"/>
          <w14:ligatures w14:val="none"/>
        </w:rPr>
        <w:t xml:space="preserve"> Ensure your code rotates </w:t>
      </w:r>
      <w:r w:rsidRPr="007C4A65">
        <w:rPr>
          <w:rFonts w:ascii="Times New Roman" w:eastAsia="Times New Roman" w:hAnsi="Times New Roman" w:cs="Times New Roman"/>
          <w:b/>
          <w:bCs/>
          <w:kern w:val="0"/>
          <w14:ligatures w14:val="none"/>
        </w:rPr>
        <w:t>around the intersection line</w:t>
      </w:r>
      <w:r w:rsidRPr="007C4A65">
        <w:rPr>
          <w:rFonts w:ascii="Times New Roman" w:eastAsia="Times New Roman" w:hAnsi="Times New Roman" w:cs="Times New Roman"/>
          <w:kern w:val="0"/>
          <w14:ligatures w14:val="none"/>
        </w:rPr>
        <w:t xml:space="preserve"> of the two planes. For example, if you set up the planet-centric coordinate system such that the x-axis points toward the ascending node of the planet’s equator on the ecliptic, then </w:t>
      </w:r>
      <w:proofErr w:type="spellStart"/>
      <w:r w:rsidRPr="007C4A65">
        <w:rPr>
          <w:rFonts w:ascii="Courier New" w:eastAsia="Times New Roman" w:hAnsi="Courier New" w:cs="Courier New"/>
          <w:kern w:val="0"/>
          <w:sz w:val="20"/>
          <w:szCs w:val="20"/>
          <w14:ligatures w14:val="none"/>
        </w:rPr>
        <w:t>rotate_x</w:t>
      </w:r>
      <w:proofErr w:type="spellEnd"/>
      <w:r w:rsidRPr="007C4A65">
        <w:rPr>
          <w:rFonts w:ascii="Courier New" w:eastAsia="Times New Roman" w:hAnsi="Courier New" w:cs="Courier New"/>
          <w:kern w:val="0"/>
          <w:sz w:val="20"/>
          <w:szCs w:val="20"/>
          <w14:ligatures w14:val="none"/>
        </w:rPr>
        <w:t>(tilt)</w:t>
      </w:r>
      <w:r w:rsidRPr="007C4A65">
        <w:rPr>
          <w:rFonts w:ascii="Times New Roman" w:eastAsia="Times New Roman" w:hAnsi="Times New Roman" w:cs="Times New Roman"/>
          <w:kern w:val="0"/>
          <w14:ligatures w14:val="none"/>
        </w:rPr>
        <w:t xml:space="preserve"> will indeed carry the equatorial plane to the ecliptic plane (</w:t>
      </w:r>
      <w:hyperlink r:id="rId21" w:anchor=":~:text=You%20can%20then%20apply%20the,which%20is%20another%20matrix%20multiplication"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 xml:space="preserve">). This approach treats the tilt as </w:t>
      </w:r>
      <w:proofErr w:type="gramStart"/>
      <w:r w:rsidRPr="007C4A65">
        <w:rPr>
          <w:rFonts w:ascii="Times New Roman" w:eastAsia="Times New Roman" w:hAnsi="Times New Roman" w:cs="Times New Roman"/>
          <w:kern w:val="0"/>
          <w14:ligatures w14:val="none"/>
        </w:rPr>
        <w:t>an</w:t>
      </w:r>
      <w:proofErr w:type="gramEnd"/>
      <w:r w:rsidRPr="007C4A65">
        <w:rPr>
          <w:rFonts w:ascii="Times New Roman" w:eastAsia="Times New Roman" w:hAnsi="Times New Roman" w:cs="Times New Roman"/>
          <w:kern w:val="0"/>
          <w14:ligatures w14:val="none"/>
        </w:rPr>
        <w:t xml:space="preserve"> Euler rotation applied after Ω,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ω, which is conceptually fine.</w:t>
      </w:r>
    </w:p>
    <w:p w14:paraId="5BFD99FA" w14:textId="77777777" w:rsidR="007C4A65" w:rsidRPr="007C4A65" w:rsidRDefault="007C4A65" w:rsidP="007C4A6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Where it Can Fail:</w:t>
      </w:r>
      <w:r w:rsidRPr="007C4A65">
        <w:rPr>
          <w:rFonts w:ascii="Times New Roman" w:eastAsia="Times New Roman" w:hAnsi="Times New Roman" w:cs="Times New Roman"/>
          <w:kern w:val="0"/>
          <w14:ligatures w14:val="none"/>
        </w:rPr>
        <w:t xml:space="preserve"> If the reference direction for Ω in the planet’s equatorial frame isn’t aligned with the post-tilt reference in inertial space, a single rotation might not be enough. For example, imagine the planet’s equator is tilted </w:t>
      </w:r>
      <w:proofErr w:type="gramStart"/>
      <w:r w:rsidRPr="007C4A65">
        <w:rPr>
          <w:rFonts w:ascii="Times New Roman" w:eastAsia="Times New Roman" w:hAnsi="Times New Roman" w:cs="Times New Roman"/>
          <w:kern w:val="0"/>
          <w14:ligatures w14:val="none"/>
        </w:rPr>
        <w:t>and also</w:t>
      </w:r>
      <w:proofErr w:type="gramEnd"/>
      <w:r w:rsidRPr="007C4A65">
        <w:rPr>
          <w:rFonts w:ascii="Times New Roman" w:eastAsia="Times New Roman" w:hAnsi="Times New Roman" w:cs="Times New Roman"/>
          <w:kern w:val="0"/>
          <w14:ligatures w14:val="none"/>
        </w:rPr>
        <w:t xml:space="preserve"> rotated relative to the inertial axes (i.e., the ascending node of the equator on the ecliptic is not at 0° longitude in your inertial frame). In that case, you’d need to rotate about </w:t>
      </w:r>
      <w:r w:rsidRPr="007C4A65">
        <w:rPr>
          <w:rFonts w:ascii="Times New Roman" w:eastAsia="Times New Roman" w:hAnsi="Times New Roman" w:cs="Times New Roman"/>
          <w:i/>
          <w:iCs/>
          <w:kern w:val="0"/>
          <w14:ligatures w14:val="none"/>
        </w:rPr>
        <w:t>two</w:t>
      </w:r>
      <w:r w:rsidRPr="007C4A65">
        <w:rPr>
          <w:rFonts w:ascii="Times New Roman" w:eastAsia="Times New Roman" w:hAnsi="Times New Roman" w:cs="Times New Roman"/>
          <w:kern w:val="0"/>
          <w14:ligatures w14:val="none"/>
        </w:rPr>
        <w:t xml:space="preserve"> axes (one to account for the equator’s node, another for tilt). Simply using one rotation could mis-position the ascending node. In practical terms, if your planet’s north pole is not in the x–z plane of your inertial coordinate system, you must realign it first or use the known pole coordinates to get the correct compound rotation.</w:t>
      </w:r>
    </w:p>
    <w:p w14:paraId="2B08FFE3" w14:textId="77777777" w:rsidR="007C4A65" w:rsidRPr="007C4A65" w:rsidRDefault="007C4A65" w:rsidP="007C4A6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Laplace Plane Consideration:</w:t>
      </w:r>
      <w:r w:rsidRPr="007C4A65">
        <w:rPr>
          <w:rFonts w:ascii="Times New Roman" w:eastAsia="Times New Roman" w:hAnsi="Times New Roman" w:cs="Times New Roman"/>
          <w:kern w:val="0"/>
          <w14:ligatures w14:val="none"/>
        </w:rPr>
        <w:t xml:space="preserve"> As noted, if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and Ω were given with respect to a Laplace plane, then applying just the axial tilt of the equator is incomplete. You would first need to rotate the orbit from the Laplace plane to the equatorial plane (often by a small tilt given in the data) before the axial tilt. Failing to do so means your “single tilt” is off by that difference. Always incorporate any intermediate rotations provided by JPL (Laplace plane → equator) prior to the final equator → inertial tilt.</w:t>
      </w:r>
    </w:p>
    <w:p w14:paraId="134D68CE"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In summary, the </w:t>
      </w:r>
      <w:r w:rsidRPr="007C4A65">
        <w:rPr>
          <w:rFonts w:ascii="Times New Roman" w:eastAsia="Times New Roman" w:hAnsi="Times New Roman" w:cs="Times New Roman"/>
          <w:i/>
          <w:iCs/>
          <w:kern w:val="0"/>
          <w14:ligatures w14:val="none"/>
        </w:rPr>
        <w:t>concept</w:t>
      </w:r>
      <w:r w:rsidRPr="007C4A65">
        <w:rPr>
          <w:rFonts w:ascii="Times New Roman" w:eastAsia="Times New Roman" w:hAnsi="Times New Roman" w:cs="Times New Roman"/>
          <w:kern w:val="0"/>
          <w14:ligatures w14:val="none"/>
        </w:rPr>
        <w:t xml:space="preserve"> of one extra rotation for the planet’s tilt is correct, but it must be done with the proper axis alignment and reference. If your current code simply does </w:t>
      </w:r>
      <w:proofErr w:type="spellStart"/>
      <w:r w:rsidRPr="007C4A65">
        <w:rPr>
          <w:rFonts w:ascii="Courier New" w:eastAsia="Times New Roman" w:hAnsi="Courier New" w:cs="Courier New"/>
          <w:kern w:val="0"/>
          <w:sz w:val="20"/>
          <w:szCs w:val="20"/>
          <w14:ligatures w14:val="none"/>
        </w:rPr>
        <w:t>rotate_z</w:t>
      </w:r>
      <w:proofErr w:type="spellEnd"/>
      <w:r w:rsidRPr="007C4A65">
        <w:rPr>
          <w:rFonts w:ascii="Courier New" w:eastAsia="Times New Roman" w:hAnsi="Courier New" w:cs="Courier New"/>
          <w:kern w:val="0"/>
          <w:sz w:val="20"/>
          <w:szCs w:val="20"/>
          <w14:ligatures w14:val="none"/>
        </w:rPr>
        <w:t>(Ω)</w:t>
      </w:r>
      <w:r w:rsidRPr="007C4A65">
        <w:rPr>
          <w:rFonts w:ascii="Times New Roman" w:eastAsia="Times New Roman" w:hAnsi="Times New Roman" w:cs="Times New Roman"/>
          <w:kern w:val="0"/>
          <w14:ligatures w14:val="none"/>
        </w:rPr>
        <w:t xml:space="preserve">, </w:t>
      </w:r>
      <w:proofErr w:type="spellStart"/>
      <w:r w:rsidRPr="007C4A65">
        <w:rPr>
          <w:rFonts w:ascii="Courier New" w:eastAsia="Times New Roman" w:hAnsi="Courier New" w:cs="Courier New"/>
          <w:kern w:val="0"/>
          <w:sz w:val="20"/>
          <w:szCs w:val="20"/>
          <w14:ligatures w14:val="none"/>
        </w:rPr>
        <w:t>rotate_x</w:t>
      </w:r>
      <w:proofErr w:type="spellEnd"/>
      <w:r w:rsidRPr="007C4A65">
        <w:rPr>
          <w:rFonts w:ascii="Courier New" w:eastAsia="Times New Roman" w:hAnsi="Courier New" w:cs="Courier New"/>
          <w:kern w:val="0"/>
          <w:sz w:val="20"/>
          <w:szCs w:val="20"/>
          <w14:ligatures w14:val="none"/>
        </w:rPr>
        <w:t>(</w:t>
      </w:r>
      <w:proofErr w:type="spellStart"/>
      <w:r w:rsidRPr="007C4A65">
        <w:rPr>
          <w:rFonts w:ascii="Courier New" w:eastAsia="Times New Roman" w:hAnsi="Courier New" w:cs="Courier New"/>
          <w:kern w:val="0"/>
          <w:sz w:val="20"/>
          <w:szCs w:val="20"/>
          <w14:ligatures w14:val="none"/>
        </w:rPr>
        <w:t>i</w:t>
      </w:r>
      <w:proofErr w:type="spellEnd"/>
      <w:r w:rsidRPr="007C4A65">
        <w:rPr>
          <w:rFonts w:ascii="Courier New" w:eastAsia="Times New Roman" w:hAnsi="Courier New" w:cs="Courier New"/>
          <w:kern w:val="0"/>
          <w:sz w:val="20"/>
          <w:szCs w:val="20"/>
          <w14:ligatures w14:val="none"/>
        </w:rPr>
        <w:t>)</w:t>
      </w:r>
      <w:r w:rsidRPr="007C4A65">
        <w:rPr>
          <w:rFonts w:ascii="Times New Roman" w:eastAsia="Times New Roman" w:hAnsi="Times New Roman" w:cs="Times New Roman"/>
          <w:kern w:val="0"/>
          <w14:ligatures w14:val="none"/>
        </w:rPr>
        <w:t xml:space="preserve">, </w:t>
      </w:r>
      <w:proofErr w:type="spellStart"/>
      <w:r w:rsidRPr="007C4A65">
        <w:rPr>
          <w:rFonts w:ascii="Courier New" w:eastAsia="Times New Roman" w:hAnsi="Courier New" w:cs="Courier New"/>
          <w:kern w:val="0"/>
          <w:sz w:val="20"/>
          <w:szCs w:val="20"/>
          <w14:ligatures w14:val="none"/>
        </w:rPr>
        <w:t>rotate_z</w:t>
      </w:r>
      <w:proofErr w:type="spellEnd"/>
      <w:r w:rsidRPr="007C4A65">
        <w:rPr>
          <w:rFonts w:ascii="Courier New" w:eastAsia="Times New Roman" w:hAnsi="Courier New" w:cs="Courier New"/>
          <w:kern w:val="0"/>
          <w:sz w:val="20"/>
          <w:szCs w:val="20"/>
          <w14:ligatures w14:val="none"/>
        </w:rPr>
        <w:t>(ω)</w:t>
      </w:r>
      <w:r w:rsidRPr="007C4A65">
        <w:rPr>
          <w:rFonts w:ascii="Times New Roman" w:eastAsia="Times New Roman" w:hAnsi="Times New Roman" w:cs="Times New Roman"/>
          <w:kern w:val="0"/>
          <w14:ligatures w14:val="none"/>
        </w:rPr>
        <w:t xml:space="preserve"> and then </w:t>
      </w:r>
      <w:proofErr w:type="spellStart"/>
      <w:r w:rsidRPr="007C4A65">
        <w:rPr>
          <w:rFonts w:ascii="Courier New" w:eastAsia="Times New Roman" w:hAnsi="Courier New" w:cs="Courier New"/>
          <w:kern w:val="0"/>
          <w:sz w:val="20"/>
          <w:szCs w:val="20"/>
          <w14:ligatures w14:val="none"/>
        </w:rPr>
        <w:t>rotate_x</w:t>
      </w:r>
      <w:proofErr w:type="spellEnd"/>
      <w:r w:rsidRPr="007C4A65">
        <w:rPr>
          <w:rFonts w:ascii="Courier New" w:eastAsia="Times New Roman" w:hAnsi="Courier New" w:cs="Courier New"/>
          <w:kern w:val="0"/>
          <w:sz w:val="20"/>
          <w:szCs w:val="20"/>
          <w14:ligatures w14:val="none"/>
        </w:rPr>
        <w:t>(tilt)</w:t>
      </w:r>
      <w:r w:rsidRPr="007C4A65">
        <w:rPr>
          <w:rFonts w:ascii="Times New Roman" w:eastAsia="Times New Roman" w:hAnsi="Times New Roman" w:cs="Times New Roman"/>
          <w:kern w:val="0"/>
          <w14:ligatures w14:val="none"/>
        </w:rPr>
        <w:t xml:space="preserve"> (assuming the planet’s equatorial node </w:t>
      </w:r>
      <w:r w:rsidRPr="007C4A65">
        <w:rPr>
          <w:rFonts w:ascii="Times New Roman" w:eastAsia="Times New Roman" w:hAnsi="Times New Roman" w:cs="Times New Roman"/>
          <w:kern w:val="0"/>
          <w14:ligatures w14:val="none"/>
        </w:rPr>
        <w:lastRenderedPageBreak/>
        <w:t xml:space="preserve">aligns with x-axis), this can be correct </w:t>
      </w:r>
      <w:r w:rsidRPr="007C4A65">
        <w:rPr>
          <w:rFonts w:ascii="Times New Roman" w:eastAsia="Times New Roman" w:hAnsi="Times New Roman" w:cs="Times New Roman"/>
          <w:b/>
          <w:bCs/>
          <w:kern w:val="0"/>
          <w14:ligatures w14:val="none"/>
        </w:rPr>
        <w:t>only if</w:t>
      </w:r>
      <w:r w:rsidRPr="007C4A65">
        <w:rPr>
          <w:rFonts w:ascii="Times New Roman" w:eastAsia="Times New Roman" w:hAnsi="Times New Roman" w:cs="Times New Roman"/>
          <w:kern w:val="0"/>
          <w14:ligatures w14:val="none"/>
        </w:rPr>
        <w:t xml:space="preserve"> your x-axis was chosen to lie along the planet’s equator–inertial intersection. If not, you’ll need to adjust by the difference in longitude of the planet’s ascending node.</w:t>
      </w:r>
    </w:p>
    <w:p w14:paraId="1BBA694D" w14:textId="77777777" w:rsidR="007C4A65" w:rsidRPr="007C4A65" w:rsidRDefault="007C4A65" w:rsidP="007C4A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C4A65">
        <w:rPr>
          <w:rFonts w:ascii="Times New Roman" w:eastAsia="Times New Roman" w:hAnsi="Times New Roman" w:cs="Times New Roman"/>
          <w:b/>
          <w:bCs/>
          <w:kern w:val="0"/>
          <w:sz w:val="36"/>
          <w:szCs w:val="36"/>
          <w14:ligatures w14:val="none"/>
        </w:rPr>
        <w:t>Practical Steps to Improve Orbital Alignment</w:t>
      </w:r>
    </w:p>
    <w:p w14:paraId="596666DE"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To ensure your “idealized” satellite orbits line up with actual ephemeris data, follow these best practices:</w:t>
      </w:r>
    </w:p>
    <w:p w14:paraId="48853FD2" w14:textId="77777777" w:rsidR="007C4A65" w:rsidRPr="007C4A65" w:rsidRDefault="007C4A65" w:rsidP="007C4A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Use the Proper Reference Frame:</w:t>
      </w:r>
      <w:r w:rsidRPr="007C4A65">
        <w:rPr>
          <w:rFonts w:ascii="Times New Roman" w:eastAsia="Times New Roman" w:hAnsi="Times New Roman" w:cs="Times New Roman"/>
          <w:kern w:val="0"/>
          <w14:ligatures w14:val="none"/>
        </w:rPr>
        <w:t xml:space="preserve"> Identify the reference frame of your orbital elements from JPL Horizons or literature. If it </w:t>
      </w:r>
      <w:proofErr w:type="gramStart"/>
      <w:r w:rsidRPr="007C4A65">
        <w:rPr>
          <w:rFonts w:ascii="Times New Roman" w:eastAsia="Times New Roman" w:hAnsi="Times New Roman" w:cs="Times New Roman"/>
          <w:kern w:val="0"/>
          <w14:ligatures w14:val="none"/>
        </w:rPr>
        <w:t>says</w:t>
      </w:r>
      <w:proofErr w:type="gramEnd"/>
      <w:r w:rsidRPr="007C4A65">
        <w:rPr>
          <w:rFonts w:ascii="Times New Roman" w:eastAsia="Times New Roman" w:hAnsi="Times New Roman" w:cs="Times New Roman"/>
          <w:kern w:val="0"/>
          <w14:ligatures w14:val="none"/>
        </w:rPr>
        <w:t xml:space="preserve"> “Reference plane: Body equator”, proceed to step 2. If it provides a Laplace plane (with pole RA/Dec and tilt) (</w:t>
      </w:r>
      <w:hyperlink r:id="rId22" w:anchor=":~:text=r,equatorial%20and%20the%20laplace%20plane" w:history="1">
        <w:r w:rsidRPr="007C4A65">
          <w:rPr>
            <w:rFonts w:ascii="Times New Roman" w:eastAsia="Times New Roman" w:hAnsi="Times New Roman" w:cs="Times New Roman"/>
            <w:color w:val="0000FF"/>
            <w:kern w:val="0"/>
            <w:u w:val="single"/>
            <w14:ligatures w14:val="none"/>
          </w:rPr>
          <w:t xml:space="preserve">Understanding </w:t>
        </w:r>
        <w:proofErr w:type="spellStart"/>
        <w:r w:rsidRPr="007C4A65">
          <w:rPr>
            <w:rFonts w:ascii="Times New Roman" w:eastAsia="Times New Roman" w:hAnsi="Times New Roman" w:cs="Times New Roman"/>
            <w:color w:val="0000FF"/>
            <w:kern w:val="0"/>
            <w:u w:val="single"/>
            <w14:ligatures w14:val="none"/>
          </w:rPr>
          <w:t>laplace</w:t>
        </w:r>
        <w:proofErr w:type="spellEnd"/>
        <w:r w:rsidRPr="007C4A65">
          <w:rPr>
            <w:rFonts w:ascii="Times New Roman" w:eastAsia="Times New Roman" w:hAnsi="Times New Roman" w:cs="Times New Roman"/>
            <w:color w:val="0000FF"/>
            <w:kern w:val="0"/>
            <w:u w:val="single"/>
            <w14:ligatures w14:val="none"/>
          </w:rPr>
          <w:t xml:space="preserve"> plane (satellite) orbits - Astronomy Stack Exchange</w:t>
        </w:r>
      </w:hyperlink>
      <w:r w:rsidRPr="007C4A65">
        <w:rPr>
          <w:rFonts w:ascii="Times New Roman" w:eastAsia="Times New Roman" w:hAnsi="Times New Roman" w:cs="Times New Roman"/>
          <w:kern w:val="0"/>
          <w14:ligatures w14:val="none"/>
        </w:rPr>
        <w:t>), first rotate the orbit frame from the Laplace plane to the equatorial plane:</w:t>
      </w:r>
    </w:p>
    <w:p w14:paraId="3AEE27B7"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Rotate the orbit’s vectors by the Laplace plane’s tilt angle about the </w:t>
      </w:r>
      <w:r w:rsidRPr="007C4A65">
        <w:rPr>
          <w:rFonts w:ascii="Times New Roman" w:eastAsia="Times New Roman" w:hAnsi="Times New Roman" w:cs="Times New Roman"/>
          <w:b/>
          <w:bCs/>
          <w:kern w:val="0"/>
          <w14:ligatures w14:val="none"/>
        </w:rPr>
        <w:t>line of nodes between Laplace plane and equator</w:t>
      </w:r>
      <w:r w:rsidRPr="007C4A65">
        <w:rPr>
          <w:rFonts w:ascii="Times New Roman" w:eastAsia="Times New Roman" w:hAnsi="Times New Roman" w:cs="Times New Roman"/>
          <w:kern w:val="0"/>
          <w14:ligatures w14:val="none"/>
        </w:rPr>
        <w:t xml:space="preserve">. Horizons </w:t>
      </w:r>
      <w:proofErr w:type="gramStart"/>
      <w:r w:rsidRPr="007C4A65">
        <w:rPr>
          <w:rFonts w:ascii="Times New Roman" w:eastAsia="Times New Roman" w:hAnsi="Times New Roman" w:cs="Times New Roman"/>
          <w:kern w:val="0"/>
          <w14:ligatures w14:val="none"/>
        </w:rPr>
        <w:t>gives</w:t>
      </w:r>
      <w:proofErr w:type="gramEnd"/>
      <w:r w:rsidRPr="007C4A65">
        <w:rPr>
          <w:rFonts w:ascii="Times New Roman" w:eastAsia="Times New Roman" w:hAnsi="Times New Roman" w:cs="Times New Roman"/>
          <w:kern w:val="0"/>
          <w14:ligatures w14:val="none"/>
        </w:rPr>
        <w:t xml:space="preserve"> the pole’s RA/Dec, which you can use to find this line. (If unsure, an easier route is to generate a state vector from Horizons in inertial frame for a check – see step 5.)</w:t>
      </w:r>
    </w:p>
    <w:p w14:paraId="5D767BCF"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After this step, your orbital elements are now effectively referenced to the planet’s equator.</w:t>
      </w:r>
    </w:p>
    <w:p w14:paraId="2578965B" w14:textId="77777777" w:rsidR="007C4A65" w:rsidRPr="007C4A65" w:rsidRDefault="007C4A65" w:rsidP="007C4A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Compute the Orbit’s Orientation in the Planet’s Frame:</w:t>
      </w:r>
      <w:r w:rsidRPr="007C4A65">
        <w:rPr>
          <w:rFonts w:ascii="Times New Roman" w:eastAsia="Times New Roman" w:hAnsi="Times New Roman" w:cs="Times New Roman"/>
          <w:kern w:val="0"/>
          <w14:ligatures w14:val="none"/>
        </w:rPr>
        <w:t xml:space="preserve"> From the equator-based elements (now using planet’s equatorial plane as reference), construct the orbital plane basis:</w:t>
      </w:r>
    </w:p>
    <w:p w14:paraId="1E2CF8F4"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Take the inclination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longitude of ascending node Ω, and argument of periapsis ω. Apply the rotations in the standard 3-1-3 sequence: </w:t>
      </w:r>
      <w:r w:rsidRPr="007C4A65">
        <w:rPr>
          <w:rFonts w:ascii="Times New Roman" w:eastAsia="Times New Roman" w:hAnsi="Times New Roman" w:cs="Times New Roman"/>
          <w:b/>
          <w:bCs/>
          <w:kern w:val="0"/>
          <w14:ligatures w14:val="none"/>
        </w:rPr>
        <w:t>rotate about planet’s Z by Ω</w:t>
      </w:r>
      <w:r w:rsidRPr="007C4A65">
        <w:rPr>
          <w:rFonts w:ascii="Times New Roman" w:eastAsia="Times New Roman" w:hAnsi="Times New Roman" w:cs="Times New Roman"/>
          <w:kern w:val="0"/>
          <w14:ligatures w14:val="none"/>
        </w:rPr>
        <w:t xml:space="preserve">, then </w:t>
      </w:r>
      <w:r w:rsidRPr="007C4A65">
        <w:rPr>
          <w:rFonts w:ascii="Times New Roman" w:eastAsia="Times New Roman" w:hAnsi="Times New Roman" w:cs="Times New Roman"/>
          <w:b/>
          <w:bCs/>
          <w:kern w:val="0"/>
          <w14:ligatures w14:val="none"/>
        </w:rPr>
        <w:t xml:space="preserve">about new X by </w:t>
      </w:r>
      <w:proofErr w:type="spellStart"/>
      <w:r w:rsidRPr="007C4A65">
        <w:rPr>
          <w:rFonts w:ascii="Times New Roman" w:eastAsia="Times New Roman" w:hAnsi="Times New Roman" w:cs="Times New Roman"/>
          <w:b/>
          <w:bCs/>
          <w:kern w:val="0"/>
          <w14:ligatures w14:val="none"/>
        </w:rPr>
        <w:t>i</w:t>
      </w:r>
      <w:proofErr w:type="spellEnd"/>
      <w:r w:rsidRPr="007C4A65">
        <w:rPr>
          <w:rFonts w:ascii="Times New Roman" w:eastAsia="Times New Roman" w:hAnsi="Times New Roman" w:cs="Times New Roman"/>
          <w:kern w:val="0"/>
          <w14:ligatures w14:val="none"/>
        </w:rPr>
        <w:t xml:space="preserve">, then </w:t>
      </w:r>
      <w:r w:rsidRPr="007C4A65">
        <w:rPr>
          <w:rFonts w:ascii="Times New Roman" w:eastAsia="Times New Roman" w:hAnsi="Times New Roman" w:cs="Times New Roman"/>
          <w:b/>
          <w:bCs/>
          <w:kern w:val="0"/>
          <w14:ligatures w14:val="none"/>
        </w:rPr>
        <w:t>about new Z by ω</w:t>
      </w:r>
      <w:r w:rsidRPr="007C4A65">
        <w:rPr>
          <w:rFonts w:ascii="Times New Roman" w:eastAsia="Times New Roman" w:hAnsi="Times New Roman" w:cs="Times New Roman"/>
          <w:kern w:val="0"/>
          <w14:ligatures w14:val="none"/>
        </w:rPr>
        <w:t xml:space="preserve"> (</w:t>
      </w:r>
      <w:hyperlink r:id="rId23" w:anchor=":~:text=For%20example%2C%20using%20the%20formulae,orbital%20elements%20is%20given%20by"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 xml:space="preserve">). This yields a rotation matrix </w:t>
      </w:r>
      <w:proofErr w:type="spellStart"/>
      <w:r w:rsidRPr="007C4A65">
        <w:rPr>
          <w:rFonts w:ascii="Courier New" w:eastAsia="Times New Roman" w:hAnsi="Courier New" w:cs="Courier New"/>
          <w:kern w:val="0"/>
          <w:sz w:val="20"/>
          <w:szCs w:val="20"/>
          <w14:ligatures w14:val="none"/>
        </w:rPr>
        <w:t>R_orbit_equ</w:t>
      </w:r>
      <w:proofErr w:type="spellEnd"/>
      <w:r w:rsidRPr="007C4A65">
        <w:rPr>
          <w:rFonts w:ascii="Times New Roman" w:eastAsia="Times New Roman" w:hAnsi="Times New Roman" w:cs="Times New Roman"/>
          <w:kern w:val="0"/>
          <w14:ligatures w14:val="none"/>
        </w:rPr>
        <w:t xml:space="preserve"> that transforms a vector in the orbital plane (e.g. (r,0,0) at periapsis) into the planet’s equatorial XYZ coordinates.</w:t>
      </w:r>
    </w:p>
    <w:p w14:paraId="3E575E97"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Alternatively, calculate the orbit normal vector: in planet-equator coordinates, the orbit normal can be given by </w:t>
      </w:r>
      <w:r w:rsidRPr="007C4A65">
        <w:rPr>
          <w:rFonts w:ascii="Courier New" w:eastAsia="Times New Roman" w:hAnsi="Courier New" w:cs="Courier New"/>
          <w:kern w:val="0"/>
          <w:sz w:val="20"/>
          <w:szCs w:val="20"/>
          <w14:ligatures w14:val="none"/>
        </w:rPr>
        <w:t>(</w:t>
      </w:r>
      <w:proofErr w:type="spellStart"/>
      <w:r w:rsidRPr="007C4A65">
        <w:rPr>
          <w:rFonts w:ascii="Courier New" w:eastAsia="Times New Roman" w:hAnsi="Courier New" w:cs="Courier New"/>
          <w:kern w:val="0"/>
          <w:sz w:val="20"/>
          <w:szCs w:val="20"/>
          <w14:ligatures w14:val="none"/>
        </w:rPr>
        <w:t>sinΩ</w:t>
      </w:r>
      <w:proofErr w:type="spellEnd"/>
      <w:r w:rsidRPr="007C4A65">
        <w:rPr>
          <w:rFonts w:ascii="Courier New" w:eastAsia="Times New Roman" w:hAnsi="Courier New" w:cs="Courier New"/>
          <w:kern w:val="0"/>
          <w:sz w:val="20"/>
          <w:szCs w:val="20"/>
          <w14:ligatures w14:val="none"/>
        </w:rPr>
        <w:t xml:space="preserve"> * sin </w:t>
      </w:r>
      <w:proofErr w:type="spellStart"/>
      <w:r w:rsidRPr="007C4A65">
        <w:rPr>
          <w:rFonts w:ascii="Courier New" w:eastAsia="Times New Roman" w:hAnsi="Courier New" w:cs="Courier New"/>
          <w:kern w:val="0"/>
          <w:sz w:val="20"/>
          <w:szCs w:val="20"/>
          <w14:ligatures w14:val="none"/>
        </w:rPr>
        <w:t>i</w:t>
      </w:r>
      <w:proofErr w:type="spellEnd"/>
      <w:r w:rsidRPr="007C4A65">
        <w:rPr>
          <w:rFonts w:ascii="Courier New" w:eastAsia="Times New Roman" w:hAnsi="Courier New" w:cs="Courier New"/>
          <w:kern w:val="0"/>
          <w:sz w:val="20"/>
          <w:szCs w:val="20"/>
          <w14:ligatures w14:val="none"/>
        </w:rPr>
        <w:t>, –</w:t>
      </w:r>
      <w:proofErr w:type="spellStart"/>
      <w:r w:rsidRPr="007C4A65">
        <w:rPr>
          <w:rFonts w:ascii="Courier New" w:eastAsia="Times New Roman" w:hAnsi="Courier New" w:cs="Courier New"/>
          <w:kern w:val="0"/>
          <w:sz w:val="20"/>
          <w:szCs w:val="20"/>
          <w14:ligatures w14:val="none"/>
        </w:rPr>
        <w:t>cosΩ</w:t>
      </w:r>
      <w:proofErr w:type="spellEnd"/>
      <w:r w:rsidRPr="007C4A65">
        <w:rPr>
          <w:rFonts w:ascii="Courier New" w:eastAsia="Times New Roman" w:hAnsi="Courier New" w:cs="Courier New"/>
          <w:kern w:val="0"/>
          <w:sz w:val="20"/>
          <w:szCs w:val="20"/>
          <w14:ligatures w14:val="none"/>
        </w:rPr>
        <w:t xml:space="preserve"> * sin </w:t>
      </w:r>
      <w:proofErr w:type="spellStart"/>
      <w:r w:rsidRPr="007C4A65">
        <w:rPr>
          <w:rFonts w:ascii="Courier New" w:eastAsia="Times New Roman" w:hAnsi="Courier New" w:cs="Courier New"/>
          <w:kern w:val="0"/>
          <w:sz w:val="20"/>
          <w:szCs w:val="20"/>
          <w14:ligatures w14:val="none"/>
        </w:rPr>
        <w:t>i</w:t>
      </w:r>
      <w:proofErr w:type="spellEnd"/>
      <w:r w:rsidRPr="007C4A65">
        <w:rPr>
          <w:rFonts w:ascii="Courier New" w:eastAsia="Times New Roman" w:hAnsi="Courier New" w:cs="Courier New"/>
          <w:kern w:val="0"/>
          <w:sz w:val="20"/>
          <w:szCs w:val="20"/>
          <w14:ligatures w14:val="none"/>
        </w:rPr>
        <w:t xml:space="preserve">, cos </w:t>
      </w:r>
      <w:proofErr w:type="spellStart"/>
      <w:r w:rsidRPr="007C4A65">
        <w:rPr>
          <w:rFonts w:ascii="Courier New" w:eastAsia="Times New Roman" w:hAnsi="Courier New" w:cs="Courier New"/>
          <w:kern w:val="0"/>
          <w:sz w:val="20"/>
          <w:szCs w:val="20"/>
          <w14:ligatures w14:val="none"/>
        </w:rPr>
        <w:t>i</w:t>
      </w:r>
      <w:proofErr w:type="spellEnd"/>
      <w:r w:rsidRPr="007C4A65">
        <w:rPr>
          <w:rFonts w:ascii="Courier New" w:eastAsia="Times New Roman" w:hAnsi="Courier New" w:cs="Courier New"/>
          <w:kern w:val="0"/>
          <w:sz w:val="20"/>
          <w:szCs w:val="20"/>
          <w14:ligatures w14:val="none"/>
        </w:rPr>
        <w:t>)</w:t>
      </w:r>
      <w:r w:rsidRPr="007C4A65">
        <w:rPr>
          <w:rFonts w:ascii="Times New Roman" w:eastAsia="Times New Roman" w:hAnsi="Times New Roman" w:cs="Times New Roman"/>
          <w:kern w:val="0"/>
          <w14:ligatures w14:val="none"/>
        </w:rPr>
        <w:t xml:space="preserve"> (this comes from the rotation matrix construction (</w:t>
      </w:r>
      <w:hyperlink r:id="rId24" w:anchor=":~:text=%24%24R_,bmatrix"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 xml:space="preserve">)). This vector should make an angle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from the planet’s +Z. The ascending node vector (the intersection line) will lie in the equatorial plane at angle Ω from the reference direction (planet’s X-axis).</w:t>
      </w:r>
    </w:p>
    <w:p w14:paraId="38D4984E" w14:textId="77777777" w:rsidR="007C4A65" w:rsidRPr="007C4A65" w:rsidRDefault="007C4A65" w:rsidP="007C4A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Apply Planet Axial Tilt to Inertial Frame:</w:t>
      </w:r>
      <w:r w:rsidRPr="007C4A65">
        <w:rPr>
          <w:rFonts w:ascii="Times New Roman" w:eastAsia="Times New Roman" w:hAnsi="Times New Roman" w:cs="Times New Roman"/>
          <w:kern w:val="0"/>
          <w14:ligatures w14:val="none"/>
        </w:rPr>
        <w:t xml:space="preserve"> Now incorporate the planet’s axial tilt and orientation to transform into an inertial (heliocentric) frame:</w:t>
      </w:r>
    </w:p>
    <w:p w14:paraId="4EE3ACD2"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Rotate the coordinates from the planet’s equatorial frame to the inertial frame. If you aligned the x-axis as described (pointing along the equator’s ascending node on the ecliptic), you can </w:t>
      </w:r>
      <w:r w:rsidRPr="007C4A65">
        <w:rPr>
          <w:rFonts w:ascii="Times New Roman" w:eastAsia="Times New Roman" w:hAnsi="Times New Roman" w:cs="Times New Roman"/>
          <w:b/>
          <w:bCs/>
          <w:kern w:val="0"/>
          <w14:ligatures w14:val="none"/>
        </w:rPr>
        <w:t>rotate about X by the tilt angle</w:t>
      </w:r>
      <w:r w:rsidRPr="007C4A65">
        <w:rPr>
          <w:rFonts w:ascii="Times New Roman" w:eastAsia="Times New Roman" w:hAnsi="Times New Roman" w:cs="Times New Roman"/>
          <w:kern w:val="0"/>
          <w14:ligatures w14:val="none"/>
        </w:rPr>
        <w:t>. For example, for Earth this would be ~23.44°; for Saturn ~26.7°, etc. (</w:t>
      </w:r>
      <w:hyperlink r:id="rId25" w:anchor=":~:text=You%20can%20then%20apply%20the,which%20is%20another%20matrix%20multiplication"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w:t>
      </w:r>
    </w:p>
    <w:p w14:paraId="0F69CEE1"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More generally, use the planet’s pole right ascension (α) and declination (δ) in the inertial frame (J2000). Construct a rotation matrix </w:t>
      </w:r>
      <w:proofErr w:type="spellStart"/>
      <w:r w:rsidRPr="007C4A65">
        <w:rPr>
          <w:rFonts w:ascii="Courier New" w:eastAsia="Times New Roman" w:hAnsi="Courier New" w:cs="Courier New"/>
          <w:kern w:val="0"/>
          <w:sz w:val="20"/>
          <w:szCs w:val="20"/>
          <w14:ligatures w14:val="none"/>
        </w:rPr>
        <w:t>R_equ_to_inert</w:t>
      </w:r>
      <w:proofErr w:type="spellEnd"/>
      <w:r w:rsidRPr="007C4A65">
        <w:rPr>
          <w:rFonts w:ascii="Times New Roman" w:eastAsia="Times New Roman" w:hAnsi="Times New Roman" w:cs="Times New Roman"/>
          <w:kern w:val="0"/>
          <w14:ligatures w14:val="none"/>
        </w:rPr>
        <w:t xml:space="preserve"> that takes </w:t>
      </w:r>
      <w:r w:rsidRPr="007C4A65">
        <w:rPr>
          <w:rFonts w:ascii="Times New Roman" w:eastAsia="Times New Roman" w:hAnsi="Times New Roman" w:cs="Times New Roman"/>
          <w:kern w:val="0"/>
          <w14:ligatures w14:val="none"/>
        </w:rPr>
        <w:lastRenderedPageBreak/>
        <w:t xml:space="preserve">planet-equator coords to inertial: one method is </w:t>
      </w:r>
      <w:proofErr w:type="spellStart"/>
      <w:r w:rsidRPr="007C4A65">
        <w:rPr>
          <w:rFonts w:ascii="Courier New" w:eastAsia="Times New Roman" w:hAnsi="Courier New" w:cs="Courier New"/>
          <w:kern w:val="0"/>
          <w:sz w:val="20"/>
          <w:szCs w:val="20"/>
          <w14:ligatures w14:val="none"/>
        </w:rPr>
        <w:t>R_equ_to_inert</w:t>
      </w:r>
      <w:proofErr w:type="spellEnd"/>
      <w:r w:rsidRPr="007C4A65">
        <w:rPr>
          <w:rFonts w:ascii="Courier New" w:eastAsia="Times New Roman" w:hAnsi="Courier New" w:cs="Courier New"/>
          <w:kern w:val="0"/>
          <w:sz w:val="20"/>
          <w:szCs w:val="20"/>
          <w14:ligatures w14:val="none"/>
        </w:rPr>
        <w:t xml:space="preserve"> = </w:t>
      </w:r>
      <w:proofErr w:type="spellStart"/>
      <w:r w:rsidRPr="007C4A65">
        <w:rPr>
          <w:rFonts w:ascii="Courier New" w:eastAsia="Times New Roman" w:hAnsi="Courier New" w:cs="Courier New"/>
          <w:kern w:val="0"/>
          <w:sz w:val="20"/>
          <w:szCs w:val="20"/>
          <w14:ligatures w14:val="none"/>
        </w:rPr>
        <w:t>R_z</w:t>
      </w:r>
      <w:proofErr w:type="spellEnd"/>
      <w:r w:rsidRPr="007C4A65">
        <w:rPr>
          <w:rFonts w:ascii="Courier New" w:eastAsia="Times New Roman" w:hAnsi="Courier New" w:cs="Courier New"/>
          <w:kern w:val="0"/>
          <w:sz w:val="20"/>
          <w:szCs w:val="20"/>
          <w14:ligatures w14:val="none"/>
        </w:rPr>
        <w:t xml:space="preserve">(α) * </w:t>
      </w:r>
      <w:proofErr w:type="spellStart"/>
      <w:r w:rsidRPr="007C4A65">
        <w:rPr>
          <w:rFonts w:ascii="Courier New" w:eastAsia="Times New Roman" w:hAnsi="Courier New" w:cs="Courier New"/>
          <w:kern w:val="0"/>
          <w:sz w:val="20"/>
          <w:szCs w:val="20"/>
          <w14:ligatures w14:val="none"/>
        </w:rPr>
        <w:t>R_x</w:t>
      </w:r>
      <w:proofErr w:type="spellEnd"/>
      <w:r w:rsidRPr="007C4A65">
        <w:rPr>
          <w:rFonts w:ascii="Courier New" w:eastAsia="Times New Roman" w:hAnsi="Courier New" w:cs="Courier New"/>
          <w:kern w:val="0"/>
          <w:sz w:val="20"/>
          <w:szCs w:val="20"/>
          <w14:ligatures w14:val="none"/>
        </w:rPr>
        <w:t>(90°–δ)</w:t>
      </w:r>
      <w:r w:rsidRPr="007C4A65">
        <w:rPr>
          <w:rFonts w:ascii="Times New Roman" w:eastAsia="Times New Roman" w:hAnsi="Times New Roman" w:cs="Times New Roman"/>
          <w:kern w:val="0"/>
          <w14:ligatures w14:val="none"/>
        </w:rPr>
        <w:t xml:space="preserve"> (this aligns the planet’s equatorial plane with the inertial XY-plane, effectively applying the tilt) (</w:t>
      </w:r>
      <w:hyperlink r:id="rId26" w:anchor=":~:text=%2F%2F%20apply%20dec%2C%20then%20ra%2C,moon%5D.primeMeridian" w:history="1">
        <w:r w:rsidRPr="007C4A65">
          <w:rPr>
            <w:rFonts w:ascii="Times New Roman" w:eastAsia="Times New Roman" w:hAnsi="Times New Roman" w:cs="Times New Roman"/>
            <w:color w:val="0000FF"/>
            <w:kern w:val="0"/>
            <w:u w:val="single"/>
            <w14:ligatures w14:val="none"/>
          </w:rPr>
          <w:t xml:space="preserve">orbital mechanics - How to translate from local </w:t>
        </w:r>
        <w:proofErr w:type="spellStart"/>
        <w:r w:rsidRPr="007C4A65">
          <w:rPr>
            <w:rFonts w:ascii="Times New Roman" w:eastAsia="Times New Roman" w:hAnsi="Times New Roman" w:cs="Times New Roman"/>
            <w:color w:val="0000FF"/>
            <w:kern w:val="0"/>
            <w:u w:val="single"/>
            <w14:ligatures w14:val="none"/>
          </w:rPr>
          <w:t>laplace</w:t>
        </w:r>
        <w:proofErr w:type="spellEnd"/>
        <w:r w:rsidRPr="007C4A65">
          <w:rPr>
            <w:rFonts w:ascii="Times New Roman" w:eastAsia="Times New Roman" w:hAnsi="Times New Roman" w:cs="Times New Roman"/>
            <w:color w:val="0000FF"/>
            <w:kern w:val="0"/>
            <w:u w:val="single"/>
            <w14:ligatures w14:val="none"/>
          </w:rPr>
          <w:t xml:space="preserve"> plane to ecliptic J2000 (or ICRF) - Astronomy Stack Exchange</w:t>
        </w:r>
      </w:hyperlink>
      <w:r w:rsidRPr="007C4A65">
        <w:rPr>
          <w:rFonts w:ascii="Times New Roman" w:eastAsia="Times New Roman" w:hAnsi="Times New Roman" w:cs="Times New Roman"/>
          <w:kern w:val="0"/>
          <w14:ligatures w14:val="none"/>
        </w:rPr>
        <w:t>) (</w:t>
      </w:r>
      <w:hyperlink r:id="rId27" w:anchor=":~:text=%2F%2F%20rotate%20on%20z%20axis%2C,ra" w:history="1">
        <w:r w:rsidRPr="007C4A65">
          <w:rPr>
            <w:rFonts w:ascii="Times New Roman" w:eastAsia="Times New Roman" w:hAnsi="Times New Roman" w:cs="Times New Roman"/>
            <w:color w:val="0000FF"/>
            <w:kern w:val="0"/>
            <w:u w:val="single"/>
            <w14:ligatures w14:val="none"/>
          </w:rPr>
          <w:t xml:space="preserve">orbital mechanics - How to translate from local </w:t>
        </w:r>
        <w:proofErr w:type="spellStart"/>
        <w:r w:rsidRPr="007C4A65">
          <w:rPr>
            <w:rFonts w:ascii="Times New Roman" w:eastAsia="Times New Roman" w:hAnsi="Times New Roman" w:cs="Times New Roman"/>
            <w:color w:val="0000FF"/>
            <w:kern w:val="0"/>
            <w:u w:val="single"/>
            <w14:ligatures w14:val="none"/>
          </w:rPr>
          <w:t>laplace</w:t>
        </w:r>
        <w:proofErr w:type="spellEnd"/>
        <w:r w:rsidRPr="007C4A65">
          <w:rPr>
            <w:rFonts w:ascii="Times New Roman" w:eastAsia="Times New Roman" w:hAnsi="Times New Roman" w:cs="Times New Roman"/>
            <w:color w:val="0000FF"/>
            <w:kern w:val="0"/>
            <w:u w:val="single"/>
            <w14:ligatures w14:val="none"/>
          </w:rPr>
          <w:t xml:space="preserve"> plane to ecliptic J2000 (or ICRF) - Astronomy Stack Exchange</w:t>
        </w:r>
      </w:hyperlink>
      <w:r w:rsidRPr="007C4A65">
        <w:rPr>
          <w:rFonts w:ascii="Times New Roman" w:eastAsia="Times New Roman" w:hAnsi="Times New Roman" w:cs="Times New Roman"/>
          <w:kern w:val="0"/>
          <w14:ligatures w14:val="none"/>
        </w:rPr>
        <w:t xml:space="preserve">). Combine this with a rotation about Z if the planet’s prime meridian is offset from the chosen reference direction. In code, you might do: </w:t>
      </w:r>
      <w:proofErr w:type="spellStart"/>
      <w:r w:rsidRPr="007C4A65">
        <w:rPr>
          <w:rFonts w:ascii="Courier New" w:eastAsia="Times New Roman" w:hAnsi="Courier New" w:cs="Courier New"/>
          <w:kern w:val="0"/>
          <w:sz w:val="20"/>
          <w:szCs w:val="20"/>
          <w14:ligatures w14:val="none"/>
        </w:rPr>
        <w:t>R_equ_to_inert</w:t>
      </w:r>
      <w:proofErr w:type="spellEnd"/>
      <w:r w:rsidRPr="007C4A65">
        <w:rPr>
          <w:rFonts w:ascii="Courier New" w:eastAsia="Times New Roman" w:hAnsi="Courier New" w:cs="Courier New"/>
          <w:kern w:val="0"/>
          <w:sz w:val="20"/>
          <w:szCs w:val="20"/>
          <w14:ligatures w14:val="none"/>
        </w:rPr>
        <w:t xml:space="preserve"> = </w:t>
      </w:r>
      <w:proofErr w:type="spellStart"/>
      <w:r w:rsidRPr="007C4A65">
        <w:rPr>
          <w:rFonts w:ascii="Courier New" w:eastAsia="Times New Roman" w:hAnsi="Courier New" w:cs="Courier New"/>
          <w:kern w:val="0"/>
          <w:sz w:val="20"/>
          <w:szCs w:val="20"/>
          <w14:ligatures w14:val="none"/>
        </w:rPr>
        <w:t>R_z</w:t>
      </w:r>
      <w:proofErr w:type="spellEnd"/>
      <w:r w:rsidRPr="007C4A65">
        <w:rPr>
          <w:rFonts w:ascii="Courier New" w:eastAsia="Times New Roman" w:hAnsi="Courier New" w:cs="Courier New"/>
          <w:kern w:val="0"/>
          <w:sz w:val="20"/>
          <w:szCs w:val="20"/>
          <w14:ligatures w14:val="none"/>
        </w:rPr>
        <w:t>(</w:t>
      </w:r>
      <w:proofErr w:type="spellStart"/>
      <w:r w:rsidRPr="007C4A65">
        <w:rPr>
          <w:rFonts w:ascii="Courier New" w:eastAsia="Times New Roman" w:hAnsi="Courier New" w:cs="Courier New"/>
          <w:kern w:val="0"/>
          <w:sz w:val="20"/>
          <w:szCs w:val="20"/>
          <w14:ligatures w14:val="none"/>
        </w:rPr>
        <w:t>node_long</w:t>
      </w:r>
      <w:proofErr w:type="spellEnd"/>
      <w:r w:rsidRPr="007C4A65">
        <w:rPr>
          <w:rFonts w:ascii="Courier New" w:eastAsia="Times New Roman" w:hAnsi="Courier New" w:cs="Courier New"/>
          <w:kern w:val="0"/>
          <w:sz w:val="20"/>
          <w:szCs w:val="20"/>
          <w14:ligatures w14:val="none"/>
        </w:rPr>
        <w:t xml:space="preserve">) * </w:t>
      </w:r>
      <w:proofErr w:type="spellStart"/>
      <w:r w:rsidRPr="007C4A65">
        <w:rPr>
          <w:rFonts w:ascii="Courier New" w:eastAsia="Times New Roman" w:hAnsi="Courier New" w:cs="Courier New"/>
          <w:kern w:val="0"/>
          <w:sz w:val="20"/>
          <w:szCs w:val="20"/>
          <w14:ligatures w14:val="none"/>
        </w:rPr>
        <w:t>R_x</w:t>
      </w:r>
      <w:proofErr w:type="spellEnd"/>
      <w:r w:rsidRPr="007C4A65">
        <w:rPr>
          <w:rFonts w:ascii="Courier New" w:eastAsia="Times New Roman" w:hAnsi="Courier New" w:cs="Courier New"/>
          <w:kern w:val="0"/>
          <w:sz w:val="20"/>
          <w:szCs w:val="20"/>
          <w14:ligatures w14:val="none"/>
        </w:rPr>
        <w:t>(obliquity)</w:t>
      </w:r>
      <w:r w:rsidRPr="007C4A65">
        <w:rPr>
          <w:rFonts w:ascii="Times New Roman" w:eastAsia="Times New Roman" w:hAnsi="Times New Roman" w:cs="Times New Roman"/>
          <w:kern w:val="0"/>
          <w14:ligatures w14:val="none"/>
        </w:rPr>
        <w:t xml:space="preserve">, where </w:t>
      </w:r>
      <w:proofErr w:type="spellStart"/>
      <w:r w:rsidRPr="007C4A65">
        <w:rPr>
          <w:rFonts w:ascii="Courier New" w:eastAsia="Times New Roman" w:hAnsi="Courier New" w:cs="Courier New"/>
          <w:kern w:val="0"/>
          <w:sz w:val="20"/>
          <w:szCs w:val="20"/>
          <w14:ligatures w14:val="none"/>
        </w:rPr>
        <w:t>node_long</w:t>
      </w:r>
      <w:proofErr w:type="spellEnd"/>
      <w:r w:rsidRPr="007C4A65">
        <w:rPr>
          <w:rFonts w:ascii="Times New Roman" w:eastAsia="Times New Roman" w:hAnsi="Times New Roman" w:cs="Times New Roman"/>
          <w:kern w:val="0"/>
          <w14:ligatures w14:val="none"/>
        </w:rPr>
        <w:t xml:space="preserve"> is the inertial longitude of the planet’s ascending equator node.</w:t>
      </w:r>
    </w:p>
    <w:p w14:paraId="6932585D"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Multiply this with the orbit orientation: </w:t>
      </w:r>
      <w:proofErr w:type="spellStart"/>
      <w:r w:rsidRPr="007C4A65">
        <w:rPr>
          <w:rFonts w:ascii="Courier New" w:eastAsia="Times New Roman" w:hAnsi="Courier New" w:cs="Courier New"/>
          <w:kern w:val="0"/>
          <w:sz w:val="20"/>
          <w:szCs w:val="20"/>
          <w14:ligatures w14:val="none"/>
        </w:rPr>
        <w:t>R_orbit_inert</w:t>
      </w:r>
      <w:proofErr w:type="spellEnd"/>
      <w:r w:rsidRPr="007C4A65">
        <w:rPr>
          <w:rFonts w:ascii="Courier New" w:eastAsia="Times New Roman" w:hAnsi="Courier New" w:cs="Courier New"/>
          <w:kern w:val="0"/>
          <w:sz w:val="20"/>
          <w:szCs w:val="20"/>
          <w14:ligatures w14:val="none"/>
        </w:rPr>
        <w:t xml:space="preserve"> = </w:t>
      </w:r>
      <w:proofErr w:type="spellStart"/>
      <w:r w:rsidRPr="007C4A65">
        <w:rPr>
          <w:rFonts w:ascii="Courier New" w:eastAsia="Times New Roman" w:hAnsi="Courier New" w:cs="Courier New"/>
          <w:kern w:val="0"/>
          <w:sz w:val="20"/>
          <w:szCs w:val="20"/>
          <w14:ligatures w14:val="none"/>
        </w:rPr>
        <w:t>R_equ_to_inert</w:t>
      </w:r>
      <w:proofErr w:type="spellEnd"/>
      <w:r w:rsidRPr="007C4A65">
        <w:rPr>
          <w:rFonts w:ascii="Courier New" w:eastAsia="Times New Roman" w:hAnsi="Courier New" w:cs="Courier New"/>
          <w:kern w:val="0"/>
          <w:sz w:val="20"/>
          <w:szCs w:val="20"/>
          <w14:ligatures w14:val="none"/>
        </w:rPr>
        <w:t xml:space="preserve"> * </w:t>
      </w:r>
      <w:proofErr w:type="spellStart"/>
      <w:r w:rsidRPr="007C4A65">
        <w:rPr>
          <w:rFonts w:ascii="Courier New" w:eastAsia="Times New Roman" w:hAnsi="Courier New" w:cs="Courier New"/>
          <w:kern w:val="0"/>
          <w:sz w:val="20"/>
          <w:szCs w:val="20"/>
          <w14:ligatures w14:val="none"/>
        </w:rPr>
        <w:t>R_orbit_equ</w:t>
      </w:r>
      <w:proofErr w:type="spellEnd"/>
      <w:r w:rsidRPr="007C4A65">
        <w:rPr>
          <w:rFonts w:ascii="Times New Roman" w:eastAsia="Times New Roman" w:hAnsi="Times New Roman" w:cs="Times New Roman"/>
          <w:kern w:val="0"/>
          <w14:ligatures w14:val="none"/>
        </w:rPr>
        <w:t xml:space="preserve">. Now you can transform any position in the orbital plane to inertial space by </w:t>
      </w:r>
      <w:proofErr w:type="spellStart"/>
      <w:r w:rsidRPr="007C4A65">
        <w:rPr>
          <w:rFonts w:ascii="Courier New" w:eastAsia="Times New Roman" w:hAnsi="Courier New" w:cs="Courier New"/>
          <w:kern w:val="0"/>
          <w:sz w:val="20"/>
          <w:szCs w:val="20"/>
          <w14:ligatures w14:val="none"/>
        </w:rPr>
        <w:t>r_inert</w:t>
      </w:r>
      <w:proofErr w:type="spellEnd"/>
      <w:r w:rsidRPr="007C4A65">
        <w:rPr>
          <w:rFonts w:ascii="Courier New" w:eastAsia="Times New Roman" w:hAnsi="Courier New" w:cs="Courier New"/>
          <w:kern w:val="0"/>
          <w:sz w:val="20"/>
          <w:szCs w:val="20"/>
          <w14:ligatures w14:val="none"/>
        </w:rPr>
        <w:t xml:space="preserve"> = </w:t>
      </w:r>
      <w:proofErr w:type="spellStart"/>
      <w:r w:rsidRPr="007C4A65">
        <w:rPr>
          <w:rFonts w:ascii="Courier New" w:eastAsia="Times New Roman" w:hAnsi="Courier New" w:cs="Courier New"/>
          <w:kern w:val="0"/>
          <w:sz w:val="20"/>
          <w:szCs w:val="20"/>
          <w14:ligatures w14:val="none"/>
        </w:rPr>
        <w:t>R_orbit_inert</w:t>
      </w:r>
      <w:proofErr w:type="spellEnd"/>
      <w:r w:rsidRPr="007C4A65">
        <w:rPr>
          <w:rFonts w:ascii="Courier New" w:eastAsia="Times New Roman" w:hAnsi="Courier New" w:cs="Courier New"/>
          <w:kern w:val="0"/>
          <w:sz w:val="20"/>
          <w:szCs w:val="20"/>
          <w14:ligatures w14:val="none"/>
        </w:rPr>
        <w:t xml:space="preserve"> * </w:t>
      </w:r>
      <w:proofErr w:type="spellStart"/>
      <w:r w:rsidRPr="007C4A65">
        <w:rPr>
          <w:rFonts w:ascii="Courier New" w:eastAsia="Times New Roman" w:hAnsi="Courier New" w:cs="Courier New"/>
          <w:kern w:val="0"/>
          <w:sz w:val="20"/>
          <w:szCs w:val="20"/>
          <w14:ligatures w14:val="none"/>
        </w:rPr>
        <w:t>r_orbit</w:t>
      </w:r>
      <w:proofErr w:type="spellEnd"/>
      <w:r w:rsidRPr="007C4A65">
        <w:rPr>
          <w:rFonts w:ascii="Times New Roman" w:eastAsia="Times New Roman" w:hAnsi="Times New Roman" w:cs="Times New Roman"/>
          <w:kern w:val="0"/>
          <w14:ligatures w14:val="none"/>
        </w:rPr>
        <w:t>.</w:t>
      </w:r>
    </w:p>
    <w:p w14:paraId="4B74E4B1" w14:textId="77777777" w:rsidR="007C4A65" w:rsidRPr="007C4A65" w:rsidRDefault="007C4A65" w:rsidP="007C4A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Plot in Heliocentric Frame:</w:t>
      </w:r>
      <w:r w:rsidRPr="007C4A65">
        <w:rPr>
          <w:rFonts w:ascii="Times New Roman" w:eastAsia="Times New Roman" w:hAnsi="Times New Roman" w:cs="Times New Roman"/>
          <w:kern w:val="0"/>
          <w14:ligatures w14:val="none"/>
        </w:rPr>
        <w:t xml:space="preserve"> If you need the satellite’s path around the Sun (heliocentric), you should add the planet’s heliocentric position. The inertial frame for the satellite is typically planet-centered inertial. To get heliocentric ecliptic coordinates of the moon, do:</w:t>
      </w:r>
    </w:p>
    <w:p w14:paraId="5E762C45"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Get planet’s position in heliocentric ecliptic frame at the epoch.</w:t>
      </w:r>
    </w:p>
    <w:p w14:paraId="768D4854"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Express the moon’s planet-centric position in the same frame (that’s what you achieved above).</w:t>
      </w:r>
    </w:p>
    <w:p w14:paraId="251CA29F"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Add the two vectors to plot the moon’s orbit around the Sun (this works if the moon’s semi-major axis is taken around the planet; </w:t>
      </w:r>
      <w:proofErr w:type="gramStart"/>
      <w:r w:rsidRPr="007C4A65">
        <w:rPr>
          <w:rFonts w:ascii="Times New Roman" w:eastAsia="Times New Roman" w:hAnsi="Times New Roman" w:cs="Times New Roman"/>
          <w:kern w:val="0"/>
          <w14:ligatures w14:val="none"/>
        </w:rPr>
        <w:t>essentially</w:t>
      </w:r>
      <w:proofErr w:type="gramEnd"/>
      <w:r w:rsidRPr="007C4A65">
        <w:rPr>
          <w:rFonts w:ascii="Times New Roman" w:eastAsia="Times New Roman" w:hAnsi="Times New Roman" w:cs="Times New Roman"/>
          <w:kern w:val="0"/>
          <w14:ligatures w14:val="none"/>
        </w:rPr>
        <w:t xml:space="preserve"> you’re assuming the planet’s motion carries the moon – which is fine for visualization since the moon’s orbit around the Sun will just be a wiggled version of the planet’s orbit).</w:t>
      </w:r>
    </w:p>
    <w:p w14:paraId="56977B03" w14:textId="77777777" w:rsidR="007C4A65" w:rsidRPr="007C4A65" w:rsidRDefault="007C4A65" w:rsidP="007C4A6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Validate Against Ephemeris:</w:t>
      </w:r>
      <w:r w:rsidRPr="007C4A65">
        <w:rPr>
          <w:rFonts w:ascii="Times New Roman" w:eastAsia="Times New Roman" w:hAnsi="Times New Roman" w:cs="Times New Roman"/>
          <w:kern w:val="0"/>
          <w14:ligatures w14:val="none"/>
        </w:rPr>
        <w:t xml:space="preserve"> It’s good practice to check your transformed orbit against actual ephemeris points from JPL Horizons:</w:t>
      </w:r>
    </w:p>
    <w:p w14:paraId="0C570659"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Use the same epoch as your orbital elements and retrieve the moon’s state vector (position) in J2000 ecliptic or ICRF coordinates.</w:t>
      </w:r>
    </w:p>
    <w:p w14:paraId="019B3929"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Plot your idealized orbit curve and see if the position at epoch matches the Horizons vector. If there’s an offset, it could mean a missing rotation or slight difference in reference. Small discrepancies might also arise because the elements are </w:t>
      </w:r>
      <w:r w:rsidRPr="007C4A65">
        <w:rPr>
          <w:rFonts w:ascii="Times New Roman" w:eastAsia="Times New Roman" w:hAnsi="Times New Roman" w:cs="Times New Roman"/>
          <w:i/>
          <w:iCs/>
          <w:kern w:val="0"/>
          <w14:ligatures w14:val="none"/>
        </w:rPr>
        <w:t>mean</w:t>
      </w:r>
      <w:r w:rsidRPr="007C4A65">
        <w:rPr>
          <w:rFonts w:ascii="Times New Roman" w:eastAsia="Times New Roman" w:hAnsi="Times New Roman" w:cs="Times New Roman"/>
          <w:kern w:val="0"/>
          <w14:ligatures w14:val="none"/>
        </w:rPr>
        <w:t xml:space="preserve"> values (and the real moon may be slightly off due to perturbations or node precession).</w:t>
      </w:r>
    </w:p>
    <w:p w14:paraId="3AEC8F8B" w14:textId="77777777" w:rsidR="007C4A65" w:rsidRPr="007C4A65" w:rsidRDefault="007C4A65" w:rsidP="007C4A6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If needed, adjust the reference alignment. For example, if your orbit appears rotated around the planet’s axis relative to </w:t>
      </w:r>
      <w:proofErr w:type="gramStart"/>
      <w:r w:rsidRPr="007C4A65">
        <w:rPr>
          <w:rFonts w:ascii="Times New Roman" w:eastAsia="Times New Roman" w:hAnsi="Times New Roman" w:cs="Times New Roman"/>
          <w:kern w:val="0"/>
          <w14:ligatures w14:val="none"/>
        </w:rPr>
        <w:t>the</w:t>
      </w:r>
      <w:proofErr w:type="gramEnd"/>
      <w:r w:rsidRPr="007C4A65">
        <w:rPr>
          <w:rFonts w:ascii="Times New Roman" w:eastAsia="Times New Roman" w:hAnsi="Times New Roman" w:cs="Times New Roman"/>
          <w:kern w:val="0"/>
          <w14:ligatures w14:val="none"/>
        </w:rPr>
        <w:t xml:space="preserve"> real position, the issue could be an incorrect assumption about the planet’s equatorial node. Using the planet’s pole RA/Dec as above usually avoids this.</w:t>
      </w:r>
    </w:p>
    <w:p w14:paraId="204BA370" w14:textId="77777777" w:rsidR="007C4A65" w:rsidRPr="007C4A65" w:rsidRDefault="007C4A65" w:rsidP="007C4A6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4A65">
        <w:rPr>
          <w:rFonts w:ascii="Times New Roman" w:eastAsia="Times New Roman" w:hAnsi="Times New Roman" w:cs="Times New Roman"/>
          <w:b/>
          <w:bCs/>
          <w:kern w:val="0"/>
          <w:sz w:val="27"/>
          <w:szCs w:val="27"/>
          <w14:ligatures w14:val="none"/>
        </w:rPr>
        <w:t>Code-Level Tips</w:t>
      </w:r>
    </w:p>
    <w:p w14:paraId="10C9B9C3" w14:textId="77777777" w:rsidR="007C4A65" w:rsidRPr="007C4A65" w:rsidRDefault="007C4A65" w:rsidP="007C4A6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Use rotation matrices or quaternions to build the overall transformation in one go, rather than incrementally rotating points without a clear frame context. For instance, construct </w:t>
      </w:r>
      <w:proofErr w:type="spellStart"/>
      <w:r w:rsidRPr="007C4A65">
        <w:rPr>
          <w:rFonts w:ascii="Courier New" w:eastAsia="Times New Roman" w:hAnsi="Courier New" w:cs="Courier New"/>
          <w:kern w:val="0"/>
          <w:sz w:val="20"/>
          <w:szCs w:val="20"/>
          <w14:ligatures w14:val="none"/>
        </w:rPr>
        <w:t>R_orbit_equ</w:t>
      </w:r>
      <w:proofErr w:type="spellEnd"/>
      <w:r w:rsidRPr="007C4A65">
        <w:rPr>
          <w:rFonts w:ascii="Times New Roman" w:eastAsia="Times New Roman" w:hAnsi="Times New Roman" w:cs="Times New Roman"/>
          <w:kern w:val="0"/>
          <w14:ligatures w14:val="none"/>
        </w:rPr>
        <w:t xml:space="preserve"> and </w:t>
      </w:r>
      <w:r w:rsidRPr="007C4A65">
        <w:rPr>
          <w:rFonts w:ascii="Courier New" w:eastAsia="Times New Roman" w:hAnsi="Courier New" w:cs="Courier New"/>
          <w:kern w:val="0"/>
          <w:sz w:val="20"/>
          <w:szCs w:val="20"/>
          <w14:ligatures w14:val="none"/>
        </w:rPr>
        <w:t>R_equ_inert</w:t>
      </w:r>
      <w:r w:rsidRPr="007C4A65">
        <w:rPr>
          <w:rFonts w:ascii="Times New Roman" w:eastAsia="Times New Roman" w:hAnsi="Times New Roman" w:cs="Times New Roman"/>
          <w:kern w:val="0"/>
          <w14:ligatures w14:val="none"/>
        </w:rPr>
        <w:t xml:space="preserve"> separately, then multiply them. This is less error-prone and makes the frame math clear.</w:t>
      </w:r>
    </w:p>
    <w:p w14:paraId="25E8188D" w14:textId="77777777" w:rsidR="007C4A65" w:rsidRPr="007C4A65" w:rsidRDefault="007C4A65" w:rsidP="007C4A6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Double-check the rotation direction and angle units (degrees vs radians) in your code. A common bug is rotating by a negative angle or in the wrong direction around an axis. The convention from the Euler angle definition is: Ω is measured in the reference plane from </w:t>
      </w:r>
      <w:r w:rsidRPr="007C4A65">
        <w:rPr>
          <w:rFonts w:ascii="Times New Roman" w:eastAsia="Times New Roman" w:hAnsi="Times New Roman" w:cs="Times New Roman"/>
          <w:kern w:val="0"/>
          <w14:ligatures w14:val="none"/>
        </w:rPr>
        <w:lastRenderedPageBreak/>
        <w:t xml:space="preserve">the reference direction, and inclination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xml:space="preserve"> is measured from reference plane “upward” – if you use a right-handed coordinate system with +Z along the planet’s north pole, a small inclination should tilt the orbit slightly off the equatorial plane.</w:t>
      </w:r>
    </w:p>
    <w:p w14:paraId="5402A13A" w14:textId="77777777" w:rsidR="007C4A65" w:rsidRPr="007C4A65" w:rsidRDefault="007C4A65" w:rsidP="007C4A6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When applying the axial tilt, remember that if the planet’s north pole has a right ascension α and declination δ, the obliquity = 90°–δ (angle between pole and ecliptic pole). The rotation about the node line will be </w:t>
      </w:r>
      <w:r w:rsidRPr="007C4A65">
        <w:rPr>
          <w:rFonts w:ascii="Times New Roman" w:eastAsia="Times New Roman" w:hAnsi="Times New Roman" w:cs="Times New Roman"/>
          <w:i/>
          <w:iCs/>
          <w:kern w:val="0"/>
          <w14:ligatures w14:val="none"/>
        </w:rPr>
        <w:t>by</w:t>
      </w:r>
      <w:r w:rsidRPr="007C4A65">
        <w:rPr>
          <w:rFonts w:ascii="Times New Roman" w:eastAsia="Times New Roman" w:hAnsi="Times New Roman" w:cs="Times New Roman"/>
          <w:kern w:val="0"/>
          <w14:ligatures w14:val="none"/>
        </w:rPr>
        <w:t xml:space="preserve"> that obliquity. If you have a function that rotates around the X-axis, ensure that prior to that, the X-axis indeed corresponds to the node line. It can be useful to explicitly rotate the coordinate system such that the planet’s equatorial plane is initially aligned with the XY-plane (this is essentially what the RA/Dec rotation accomplishes).</w:t>
      </w:r>
    </w:p>
    <w:p w14:paraId="03F01D45" w14:textId="77777777" w:rsidR="007C4A65" w:rsidRPr="007C4A65" w:rsidRDefault="007C4A65" w:rsidP="007C4A6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Example correction:</w:t>
      </w:r>
      <w:r w:rsidRPr="007C4A65">
        <w:rPr>
          <w:rFonts w:ascii="Times New Roman" w:eastAsia="Times New Roman" w:hAnsi="Times New Roman" w:cs="Times New Roman"/>
          <w:kern w:val="0"/>
          <w14:ligatures w14:val="none"/>
        </w:rPr>
        <w:t xml:space="preserve"> Suppose your original code did: “rotate orbit by Ω, </w:t>
      </w:r>
      <w:proofErr w:type="spellStart"/>
      <w:r w:rsidRPr="007C4A65">
        <w:rPr>
          <w:rFonts w:ascii="Times New Roman" w:eastAsia="Times New Roman" w:hAnsi="Times New Roman" w:cs="Times New Roman"/>
          <w:kern w:val="0"/>
          <w14:ligatures w14:val="none"/>
        </w:rPr>
        <w:t>i</w:t>
      </w:r>
      <w:proofErr w:type="spellEnd"/>
      <w:r w:rsidRPr="007C4A65">
        <w:rPr>
          <w:rFonts w:ascii="Times New Roman" w:eastAsia="Times New Roman" w:hAnsi="Times New Roman" w:cs="Times New Roman"/>
          <w:kern w:val="0"/>
          <w14:ligatures w14:val="none"/>
        </w:rPr>
        <w:t xml:space="preserve">, ω; then rotate by </w:t>
      </w:r>
      <w:proofErr w:type="spellStart"/>
      <w:r w:rsidRPr="007C4A65">
        <w:rPr>
          <w:rFonts w:ascii="Times New Roman" w:eastAsia="Times New Roman" w:hAnsi="Times New Roman" w:cs="Times New Roman"/>
          <w:kern w:val="0"/>
          <w14:ligatures w14:val="none"/>
        </w:rPr>
        <w:t>planetTilt</w:t>
      </w:r>
      <w:proofErr w:type="spellEnd"/>
      <w:r w:rsidRPr="007C4A65">
        <w:rPr>
          <w:rFonts w:ascii="Times New Roman" w:eastAsia="Times New Roman" w:hAnsi="Times New Roman" w:cs="Times New Roman"/>
          <w:kern w:val="0"/>
          <w14:ligatures w14:val="none"/>
        </w:rPr>
        <w:t xml:space="preserve"> about X”. To improve this: make sure that before the tilt, the X-axis of your coordinate frame points toward the planet’s equator’s ascending node on the ecliptic. If not, you might need a preliminary rotation about Z by the planet’s </w:t>
      </w:r>
      <w:r w:rsidRPr="007C4A65">
        <w:rPr>
          <w:rFonts w:ascii="Times New Roman" w:eastAsia="Times New Roman" w:hAnsi="Times New Roman" w:cs="Times New Roman"/>
          <w:i/>
          <w:iCs/>
          <w:kern w:val="0"/>
          <w14:ligatures w14:val="none"/>
        </w:rPr>
        <w:t>equatorial node longitude</w:t>
      </w:r>
      <w:r w:rsidRPr="007C4A65">
        <w:rPr>
          <w:rFonts w:ascii="Times New Roman" w:eastAsia="Times New Roman" w:hAnsi="Times New Roman" w:cs="Times New Roman"/>
          <w:kern w:val="0"/>
          <w14:ligatures w14:val="none"/>
        </w:rPr>
        <w:t xml:space="preserve">. In practice, you can get this from the planet’s pole RA: e.g., if Earth’s pole RA ~0h, dec </w:t>
      </w:r>
      <w:del w:id="0" w:author="Unknown">
        <w:r w:rsidRPr="007C4A65">
          <w:rPr>
            <w:rFonts w:ascii="Times New Roman" w:eastAsia="Times New Roman" w:hAnsi="Times New Roman" w:cs="Times New Roman"/>
            <w:kern w:val="0"/>
            <w14:ligatures w14:val="none"/>
          </w:rPr>
          <w:delText>90−23.44°, Earth’s equator node is at RA</w:delText>
        </w:r>
      </w:del>
      <w:r w:rsidRPr="007C4A65">
        <w:rPr>
          <w:rFonts w:ascii="Times New Roman" w:eastAsia="Times New Roman" w:hAnsi="Times New Roman" w:cs="Times New Roman"/>
          <w:kern w:val="0"/>
          <w14:ligatures w14:val="none"/>
        </w:rPr>
        <w:t>0h (which aligns with Aries, so Earth is a convenient case). For Saturn, whose pole RA ≈ 40.6°, dec ≈ 83.5°, the ascending node of Saturn’s equator on the ecliptic is at roughly RA ≈ 40.6° + 90° = 130.6° (this is an approximation; better to compute from pole vector cross ecliptic pole). That angle would need to be accounted for if you didn’t align axes – using RA/Dec directly is simpler.</w:t>
      </w:r>
    </w:p>
    <w:p w14:paraId="2D9F8276"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By following these steps – verifying reference frames, applying the planet’s tilt with the correct axis, and using matrix operations – you should get </w:t>
      </w:r>
      <w:r w:rsidRPr="007C4A65">
        <w:rPr>
          <w:rFonts w:ascii="Times New Roman" w:eastAsia="Times New Roman" w:hAnsi="Times New Roman" w:cs="Times New Roman"/>
          <w:b/>
          <w:bCs/>
          <w:kern w:val="0"/>
          <w14:ligatures w14:val="none"/>
        </w:rPr>
        <w:t>much improved alignment</w:t>
      </w:r>
      <w:r w:rsidRPr="007C4A65">
        <w:rPr>
          <w:rFonts w:ascii="Times New Roman" w:eastAsia="Times New Roman" w:hAnsi="Times New Roman" w:cs="Times New Roman"/>
          <w:kern w:val="0"/>
          <w14:ligatures w14:val="none"/>
        </w:rPr>
        <w:t xml:space="preserve"> between your plotted ideal orbits and the real ephemerides. In short, the idea of rotating by </w:t>
      </w:r>
      <w:r w:rsidRPr="007C4A65">
        <w:rPr>
          <w:rFonts w:ascii="Times New Roman" w:eastAsia="Times New Roman" w:hAnsi="Times New Roman" w:cs="Times New Roman"/>
          <w:i/>
          <w:iCs/>
          <w:kern w:val="0"/>
          <w14:ligatures w14:val="none"/>
        </w:rPr>
        <w:t xml:space="preserve">(Ω,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i/>
          <w:iCs/>
          <w:kern w:val="0"/>
          <w14:ligatures w14:val="none"/>
        </w:rPr>
        <w:t>, ω)</w:t>
      </w:r>
      <w:r w:rsidRPr="007C4A65">
        <w:rPr>
          <w:rFonts w:ascii="Times New Roman" w:eastAsia="Times New Roman" w:hAnsi="Times New Roman" w:cs="Times New Roman"/>
          <w:kern w:val="0"/>
          <w14:ligatures w14:val="none"/>
        </w:rPr>
        <w:t xml:space="preserve"> and then by the axial tilt </w:t>
      </w:r>
      <w:r w:rsidRPr="007C4A65">
        <w:rPr>
          <w:rFonts w:ascii="Times New Roman" w:eastAsia="Times New Roman" w:hAnsi="Times New Roman" w:cs="Times New Roman"/>
          <w:b/>
          <w:bCs/>
          <w:kern w:val="0"/>
          <w14:ligatures w14:val="none"/>
        </w:rPr>
        <w:t>is valid</w:t>
      </w:r>
      <w:r w:rsidRPr="007C4A65">
        <w:rPr>
          <w:rFonts w:ascii="Times New Roman" w:eastAsia="Times New Roman" w:hAnsi="Times New Roman" w:cs="Times New Roman"/>
          <w:kern w:val="0"/>
          <w14:ligatures w14:val="none"/>
        </w:rPr>
        <w:t xml:space="preserve"> </w:t>
      </w:r>
      <w:proofErr w:type="gramStart"/>
      <w:r w:rsidRPr="007C4A65">
        <w:rPr>
          <w:rFonts w:ascii="Times New Roman" w:eastAsia="Times New Roman" w:hAnsi="Times New Roman" w:cs="Times New Roman"/>
          <w:kern w:val="0"/>
          <w14:ligatures w14:val="none"/>
        </w:rPr>
        <w:t>as long as</w:t>
      </w:r>
      <w:proofErr w:type="gramEnd"/>
      <w:r w:rsidRPr="007C4A65">
        <w:rPr>
          <w:rFonts w:ascii="Times New Roman" w:eastAsia="Times New Roman" w:hAnsi="Times New Roman" w:cs="Times New Roman"/>
          <w:kern w:val="0"/>
          <w14:ligatures w14:val="none"/>
        </w:rPr>
        <w:t xml:space="preserve"> you interpret those rotations in the correct sequence and frame. When done properly, the orbital plane from JPL’s data will be accurately transformed into ecliptic or inertial space, with no extra mystery rotations needed. Just be mindful of whether a Laplace plane or other intermediate frame is </w:t>
      </w:r>
      <w:proofErr w:type="gramStart"/>
      <w:r w:rsidRPr="007C4A65">
        <w:rPr>
          <w:rFonts w:ascii="Times New Roman" w:eastAsia="Times New Roman" w:hAnsi="Times New Roman" w:cs="Times New Roman"/>
          <w:kern w:val="0"/>
          <w14:ligatures w14:val="none"/>
        </w:rPr>
        <w:t>involved, and</w:t>
      </w:r>
      <w:proofErr w:type="gramEnd"/>
      <w:r w:rsidRPr="007C4A65">
        <w:rPr>
          <w:rFonts w:ascii="Times New Roman" w:eastAsia="Times New Roman" w:hAnsi="Times New Roman" w:cs="Times New Roman"/>
          <w:kern w:val="0"/>
          <w14:ligatures w14:val="none"/>
        </w:rPr>
        <w:t xml:space="preserve"> include that if so. This will ensure your satellite orbit plots in both the planet’s equatorial frame and the heliocentric frame are consistent with reality (</w:t>
      </w:r>
      <w:hyperlink r:id="rId28" w:anchor=":~:text=r,equatorial%20and%20the%20laplace%20plane" w:history="1">
        <w:r w:rsidRPr="007C4A65">
          <w:rPr>
            <w:rFonts w:ascii="Times New Roman" w:eastAsia="Times New Roman" w:hAnsi="Times New Roman" w:cs="Times New Roman"/>
            <w:color w:val="0000FF"/>
            <w:kern w:val="0"/>
            <w:u w:val="single"/>
            <w14:ligatures w14:val="none"/>
          </w:rPr>
          <w:t xml:space="preserve">Understanding </w:t>
        </w:r>
        <w:proofErr w:type="spellStart"/>
        <w:r w:rsidRPr="007C4A65">
          <w:rPr>
            <w:rFonts w:ascii="Times New Roman" w:eastAsia="Times New Roman" w:hAnsi="Times New Roman" w:cs="Times New Roman"/>
            <w:color w:val="0000FF"/>
            <w:kern w:val="0"/>
            <w:u w:val="single"/>
            <w14:ligatures w14:val="none"/>
          </w:rPr>
          <w:t>laplace</w:t>
        </w:r>
        <w:proofErr w:type="spellEnd"/>
        <w:r w:rsidRPr="007C4A65">
          <w:rPr>
            <w:rFonts w:ascii="Times New Roman" w:eastAsia="Times New Roman" w:hAnsi="Times New Roman" w:cs="Times New Roman"/>
            <w:color w:val="0000FF"/>
            <w:kern w:val="0"/>
            <w:u w:val="single"/>
            <w14:ligatures w14:val="none"/>
          </w:rPr>
          <w:t xml:space="preserve"> plane (satellite) orbits - Astronomy Stack Exchange</w:t>
        </w:r>
      </w:hyperlink>
      <w:r w:rsidRPr="007C4A65">
        <w:rPr>
          <w:rFonts w:ascii="Times New Roman" w:eastAsia="Times New Roman" w:hAnsi="Times New Roman" w:cs="Times New Roman"/>
          <w:kern w:val="0"/>
          <w14:ligatures w14:val="none"/>
        </w:rPr>
        <w:t>) (</w:t>
      </w:r>
      <w:hyperlink r:id="rId29" w:anchor=":~:text=You%20can%20then%20apply%20the,which%20is%20another%20matrix%20multiplication"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w:t>
      </w:r>
    </w:p>
    <w:p w14:paraId="5B5CAAA7" w14:textId="77777777" w:rsidR="007C4A65" w:rsidRPr="007C4A65" w:rsidRDefault="007C4A65" w:rsidP="007C4A65">
      <w:p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b/>
          <w:bCs/>
          <w:kern w:val="0"/>
          <w14:ligatures w14:val="none"/>
        </w:rPr>
        <w:t>Sources:</w:t>
      </w:r>
    </w:p>
    <w:p w14:paraId="0D0BB4F1" w14:textId="77777777" w:rsidR="007C4A65" w:rsidRPr="007C4A65" w:rsidRDefault="007C4A65" w:rsidP="007C4A6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JPL Horizons reference data for planetary satellite orbits (mean orbital elements and reference planes) (</w:t>
      </w:r>
      <w:hyperlink r:id="rId30" w:anchor=":~:text=r,equatorial%20and%20the%20laplace%20plane" w:history="1">
        <w:r w:rsidRPr="007C4A65">
          <w:rPr>
            <w:rFonts w:ascii="Times New Roman" w:eastAsia="Times New Roman" w:hAnsi="Times New Roman" w:cs="Times New Roman"/>
            <w:color w:val="0000FF"/>
            <w:kern w:val="0"/>
            <w:u w:val="single"/>
            <w14:ligatures w14:val="none"/>
          </w:rPr>
          <w:t xml:space="preserve">Understanding </w:t>
        </w:r>
        <w:proofErr w:type="spellStart"/>
        <w:r w:rsidRPr="007C4A65">
          <w:rPr>
            <w:rFonts w:ascii="Times New Roman" w:eastAsia="Times New Roman" w:hAnsi="Times New Roman" w:cs="Times New Roman"/>
            <w:color w:val="0000FF"/>
            <w:kern w:val="0"/>
            <w:u w:val="single"/>
            <w14:ligatures w14:val="none"/>
          </w:rPr>
          <w:t>laplace</w:t>
        </w:r>
        <w:proofErr w:type="spellEnd"/>
        <w:r w:rsidRPr="007C4A65">
          <w:rPr>
            <w:rFonts w:ascii="Times New Roman" w:eastAsia="Times New Roman" w:hAnsi="Times New Roman" w:cs="Times New Roman"/>
            <w:color w:val="0000FF"/>
            <w:kern w:val="0"/>
            <w:u w:val="single"/>
            <w14:ligatures w14:val="none"/>
          </w:rPr>
          <w:t xml:space="preserve"> plane (satellite) orbits - Astronomy Stack Exchange</w:t>
        </w:r>
      </w:hyperlink>
      <w:r w:rsidRPr="007C4A65">
        <w:rPr>
          <w:rFonts w:ascii="Times New Roman" w:eastAsia="Times New Roman" w:hAnsi="Times New Roman" w:cs="Times New Roman"/>
          <w:kern w:val="0"/>
          <w14:ligatures w14:val="none"/>
        </w:rPr>
        <w:t>)</w:t>
      </w:r>
    </w:p>
    <w:p w14:paraId="15294716" w14:textId="77777777" w:rsidR="007C4A65" w:rsidRPr="007C4A65" w:rsidRDefault="007C4A65" w:rsidP="007C4A6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 xml:space="preserve">Standard definitions of orbital element orientation and frame rotation (Euler angle method for Ω, </w:t>
      </w:r>
      <w:proofErr w:type="spellStart"/>
      <w:r w:rsidRPr="007C4A65">
        <w:rPr>
          <w:rFonts w:ascii="Times New Roman" w:eastAsia="Times New Roman" w:hAnsi="Times New Roman" w:cs="Times New Roman"/>
          <w:i/>
          <w:iCs/>
          <w:kern w:val="0"/>
          <w14:ligatures w14:val="none"/>
        </w:rPr>
        <w:t>i</w:t>
      </w:r>
      <w:proofErr w:type="spellEnd"/>
      <w:r w:rsidRPr="007C4A65">
        <w:rPr>
          <w:rFonts w:ascii="Times New Roman" w:eastAsia="Times New Roman" w:hAnsi="Times New Roman" w:cs="Times New Roman"/>
          <w:kern w:val="0"/>
          <w14:ligatures w14:val="none"/>
        </w:rPr>
        <w:t>, ω) (</w:t>
      </w:r>
      <w:hyperlink r:id="rId31" w:anchor=":~:text=For%20example%2C%20using%20the%20formulae,orbital%20elements%20is%20given%20by"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 (</w:t>
      </w:r>
      <w:hyperlink r:id="rId32" w:anchor=":~:text=,to%20the%20reference%20frame%27s" w:history="1">
        <w:r w:rsidRPr="007C4A65">
          <w:rPr>
            <w:rFonts w:ascii="Times New Roman" w:eastAsia="Times New Roman" w:hAnsi="Times New Roman" w:cs="Times New Roman"/>
            <w:color w:val="0000FF"/>
            <w:kern w:val="0"/>
            <w:u w:val="single"/>
            <w14:ligatures w14:val="none"/>
          </w:rPr>
          <w:t>Orbital elements - Wikipedia</w:t>
        </w:r>
      </w:hyperlink>
      <w:r w:rsidRPr="007C4A65">
        <w:rPr>
          <w:rFonts w:ascii="Times New Roman" w:eastAsia="Times New Roman" w:hAnsi="Times New Roman" w:cs="Times New Roman"/>
          <w:kern w:val="0"/>
          <w14:ligatures w14:val="none"/>
        </w:rPr>
        <w:t>)</w:t>
      </w:r>
    </w:p>
    <w:p w14:paraId="186C7626" w14:textId="5D44079E" w:rsidR="00060D1E" w:rsidRPr="007C4A65" w:rsidRDefault="007C4A65" w:rsidP="007C4A6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C4A65">
        <w:rPr>
          <w:rFonts w:ascii="Times New Roman" w:eastAsia="Times New Roman" w:hAnsi="Times New Roman" w:cs="Times New Roman"/>
          <w:kern w:val="0"/>
          <w14:ligatures w14:val="none"/>
        </w:rPr>
        <w:t>Stack Exchange discussions on converting equatorial elements to ecliptic frame (</w:t>
      </w:r>
      <w:hyperlink r:id="rId33" w:anchor=":~:text=You%20can%20then%20apply%20the,which%20is%20another%20matrix%20multiplication" w:history="1">
        <w:r w:rsidRPr="007C4A65">
          <w:rPr>
            <w:rFonts w:ascii="Times New Roman" w:eastAsia="Times New Roman" w:hAnsi="Times New Roman" w:cs="Times New Roman"/>
            <w:color w:val="0000FF"/>
            <w:kern w:val="0"/>
            <w:u w:val="single"/>
            <w14:ligatures w14:val="none"/>
          </w:rPr>
          <w:t>orbit - Converting orbital elements from equatorial reference frame to ecliptic - Astronomy Stack Exchange</w:t>
        </w:r>
      </w:hyperlink>
      <w:r w:rsidRPr="007C4A65">
        <w:rPr>
          <w:rFonts w:ascii="Times New Roman" w:eastAsia="Times New Roman" w:hAnsi="Times New Roman" w:cs="Times New Roman"/>
          <w:kern w:val="0"/>
          <w14:ligatures w14:val="none"/>
        </w:rPr>
        <w:t>) and on handling Laplace planes in satellite orbits.</w:t>
      </w:r>
    </w:p>
    <w:sectPr w:rsidR="00060D1E" w:rsidRPr="007C4A65" w:rsidSect="00343E0D">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37A18" w14:textId="77777777" w:rsidR="007A73F2" w:rsidRDefault="007A73F2" w:rsidP="007C4A65">
      <w:pPr>
        <w:spacing w:after="0" w:line="240" w:lineRule="auto"/>
      </w:pPr>
      <w:r>
        <w:separator/>
      </w:r>
    </w:p>
  </w:endnote>
  <w:endnote w:type="continuationSeparator" w:id="0">
    <w:p w14:paraId="33AE94AC" w14:textId="77777777" w:rsidR="007A73F2" w:rsidRDefault="007A73F2" w:rsidP="007C4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072004"/>
      <w:docPartObj>
        <w:docPartGallery w:val="Page Numbers (Bottom of Page)"/>
        <w:docPartUnique/>
      </w:docPartObj>
    </w:sdtPr>
    <w:sdtEndPr>
      <w:rPr>
        <w:noProof/>
      </w:rPr>
    </w:sdtEndPr>
    <w:sdtContent>
      <w:p w14:paraId="712DCBB5" w14:textId="7B620A9D" w:rsidR="007C4A65" w:rsidRDefault="007C4A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0176F2" w14:textId="77777777" w:rsidR="007C4A65" w:rsidRDefault="007C4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21305" w14:textId="77777777" w:rsidR="007A73F2" w:rsidRDefault="007A73F2" w:rsidP="007C4A65">
      <w:pPr>
        <w:spacing w:after="0" w:line="240" w:lineRule="auto"/>
      </w:pPr>
      <w:r>
        <w:separator/>
      </w:r>
    </w:p>
  </w:footnote>
  <w:footnote w:type="continuationSeparator" w:id="0">
    <w:p w14:paraId="7E8F81CE" w14:textId="77777777" w:rsidR="007A73F2" w:rsidRDefault="007A73F2" w:rsidP="007C4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66869"/>
    <w:multiLevelType w:val="multilevel"/>
    <w:tmpl w:val="BAC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01155"/>
    <w:multiLevelType w:val="multilevel"/>
    <w:tmpl w:val="534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213BA"/>
    <w:multiLevelType w:val="multilevel"/>
    <w:tmpl w:val="F390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74FA3"/>
    <w:multiLevelType w:val="multilevel"/>
    <w:tmpl w:val="B304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61B39"/>
    <w:multiLevelType w:val="multilevel"/>
    <w:tmpl w:val="323C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62B20"/>
    <w:multiLevelType w:val="multilevel"/>
    <w:tmpl w:val="47F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046663">
    <w:abstractNumId w:val="5"/>
  </w:num>
  <w:num w:numId="2" w16cid:durableId="634335547">
    <w:abstractNumId w:val="0"/>
  </w:num>
  <w:num w:numId="3" w16cid:durableId="403451295">
    <w:abstractNumId w:val="3"/>
  </w:num>
  <w:num w:numId="4" w16cid:durableId="767509788">
    <w:abstractNumId w:val="4"/>
  </w:num>
  <w:num w:numId="5" w16cid:durableId="1811896289">
    <w:abstractNumId w:val="1"/>
  </w:num>
  <w:num w:numId="6" w16cid:durableId="1532766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65"/>
    <w:rsid w:val="00060D1E"/>
    <w:rsid w:val="002A6707"/>
    <w:rsid w:val="00343E0D"/>
    <w:rsid w:val="005706CB"/>
    <w:rsid w:val="005E12E0"/>
    <w:rsid w:val="007A73F2"/>
    <w:rsid w:val="007C4A65"/>
    <w:rsid w:val="00860D12"/>
    <w:rsid w:val="009F736A"/>
    <w:rsid w:val="00CB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51A6"/>
  <w15:chartTrackingRefBased/>
  <w15:docId w15:val="{ABE22C7C-AB0F-4BF3-8EAF-1F5EAA61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A65"/>
    <w:rPr>
      <w:rFonts w:eastAsiaTheme="majorEastAsia" w:cstheme="majorBidi"/>
      <w:color w:val="272727" w:themeColor="text1" w:themeTint="D8"/>
    </w:rPr>
  </w:style>
  <w:style w:type="paragraph" w:styleId="Title">
    <w:name w:val="Title"/>
    <w:basedOn w:val="Normal"/>
    <w:next w:val="Normal"/>
    <w:link w:val="TitleChar"/>
    <w:uiPriority w:val="10"/>
    <w:qFormat/>
    <w:rsid w:val="007C4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A65"/>
    <w:pPr>
      <w:spacing w:before="160"/>
      <w:jc w:val="center"/>
    </w:pPr>
    <w:rPr>
      <w:i/>
      <w:iCs/>
      <w:color w:val="404040" w:themeColor="text1" w:themeTint="BF"/>
    </w:rPr>
  </w:style>
  <w:style w:type="character" w:customStyle="1" w:styleId="QuoteChar">
    <w:name w:val="Quote Char"/>
    <w:basedOn w:val="DefaultParagraphFont"/>
    <w:link w:val="Quote"/>
    <w:uiPriority w:val="29"/>
    <w:rsid w:val="007C4A65"/>
    <w:rPr>
      <w:i/>
      <w:iCs/>
      <w:color w:val="404040" w:themeColor="text1" w:themeTint="BF"/>
    </w:rPr>
  </w:style>
  <w:style w:type="paragraph" w:styleId="ListParagraph">
    <w:name w:val="List Paragraph"/>
    <w:basedOn w:val="Normal"/>
    <w:uiPriority w:val="34"/>
    <w:qFormat/>
    <w:rsid w:val="007C4A65"/>
    <w:pPr>
      <w:ind w:left="720"/>
      <w:contextualSpacing/>
    </w:pPr>
  </w:style>
  <w:style w:type="character" w:styleId="IntenseEmphasis">
    <w:name w:val="Intense Emphasis"/>
    <w:basedOn w:val="DefaultParagraphFont"/>
    <w:uiPriority w:val="21"/>
    <w:qFormat/>
    <w:rsid w:val="007C4A65"/>
    <w:rPr>
      <w:i/>
      <w:iCs/>
      <w:color w:val="0F4761" w:themeColor="accent1" w:themeShade="BF"/>
    </w:rPr>
  </w:style>
  <w:style w:type="paragraph" w:styleId="IntenseQuote">
    <w:name w:val="Intense Quote"/>
    <w:basedOn w:val="Normal"/>
    <w:next w:val="Normal"/>
    <w:link w:val="IntenseQuoteChar"/>
    <w:uiPriority w:val="30"/>
    <w:qFormat/>
    <w:rsid w:val="007C4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A65"/>
    <w:rPr>
      <w:i/>
      <w:iCs/>
      <w:color w:val="0F4761" w:themeColor="accent1" w:themeShade="BF"/>
    </w:rPr>
  </w:style>
  <w:style w:type="character" w:styleId="IntenseReference">
    <w:name w:val="Intense Reference"/>
    <w:basedOn w:val="DefaultParagraphFont"/>
    <w:uiPriority w:val="32"/>
    <w:qFormat/>
    <w:rsid w:val="007C4A65"/>
    <w:rPr>
      <w:b/>
      <w:bCs/>
      <w:smallCaps/>
      <w:color w:val="0F4761" w:themeColor="accent1" w:themeShade="BF"/>
      <w:spacing w:val="5"/>
    </w:rPr>
  </w:style>
  <w:style w:type="paragraph" w:styleId="Header">
    <w:name w:val="header"/>
    <w:basedOn w:val="Normal"/>
    <w:link w:val="HeaderChar"/>
    <w:uiPriority w:val="99"/>
    <w:unhideWhenUsed/>
    <w:rsid w:val="007C4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A65"/>
  </w:style>
  <w:style w:type="paragraph" w:styleId="Footer">
    <w:name w:val="footer"/>
    <w:basedOn w:val="Normal"/>
    <w:link w:val="FooterChar"/>
    <w:uiPriority w:val="99"/>
    <w:unhideWhenUsed/>
    <w:rsid w:val="007C4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25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rbital_elements" TargetMode="External"/><Relationship Id="rId18" Type="http://schemas.openxmlformats.org/officeDocument/2006/relationships/hyperlink" Target="https://astronomy.stackexchange.com/questions/36954/converting-orbital-elements-from-equatorial-reference-frame-to-ecliptic" TargetMode="External"/><Relationship Id="rId26" Type="http://schemas.openxmlformats.org/officeDocument/2006/relationships/hyperlink" Target="https://astronomy.stackexchange.com/questions/45456/how-to-translate-from-local-laplace-plane-to-ecliptic-j2000-or-icrf" TargetMode="External"/><Relationship Id="rId3" Type="http://schemas.openxmlformats.org/officeDocument/2006/relationships/settings" Target="settings.xml"/><Relationship Id="rId21" Type="http://schemas.openxmlformats.org/officeDocument/2006/relationships/hyperlink" Target="https://astronomy.stackexchange.com/questions/36954/converting-orbital-elements-from-equatorial-reference-frame-to-ecliptic" TargetMode="External"/><Relationship Id="rId34" Type="http://schemas.openxmlformats.org/officeDocument/2006/relationships/footer" Target="footer1.xml"/><Relationship Id="rId7" Type="http://schemas.openxmlformats.org/officeDocument/2006/relationships/hyperlink" Target="https://en.wikipedia.org/wiki/Orbital_elements" TargetMode="External"/><Relationship Id="rId12" Type="http://schemas.openxmlformats.org/officeDocument/2006/relationships/hyperlink" Target="https://en.wikipedia.org/wiki/Orbital_elements" TargetMode="External"/><Relationship Id="rId17" Type="http://schemas.openxmlformats.org/officeDocument/2006/relationships/hyperlink" Target="https://astronomy.stackexchange.com/questions/36954/converting-orbital-elements-from-equatorial-reference-frame-to-ecliptic" TargetMode="External"/><Relationship Id="rId25" Type="http://schemas.openxmlformats.org/officeDocument/2006/relationships/hyperlink" Target="https://astronomy.stackexchange.com/questions/36954/converting-orbital-elements-from-equatorial-reference-frame-to-ecliptic" TargetMode="External"/><Relationship Id="rId33" Type="http://schemas.openxmlformats.org/officeDocument/2006/relationships/hyperlink" Target="https://astronomy.stackexchange.com/questions/36954/converting-orbital-elements-from-equatorial-reference-frame-to-ecliptic" TargetMode="External"/><Relationship Id="rId2" Type="http://schemas.openxmlformats.org/officeDocument/2006/relationships/styles" Target="styles.xml"/><Relationship Id="rId16" Type="http://schemas.openxmlformats.org/officeDocument/2006/relationships/hyperlink" Target="https://astronomy.stackexchange.com/questions/36954/converting-orbital-elements-from-equatorial-reference-frame-to-ecliptic" TargetMode="External"/><Relationship Id="rId20" Type="http://schemas.openxmlformats.org/officeDocument/2006/relationships/hyperlink" Target="https://astronomy.stackexchange.com/questions/45456/how-to-translate-from-local-laplace-plane-to-ecliptic-j2000-or-icrf" TargetMode="External"/><Relationship Id="rId29" Type="http://schemas.openxmlformats.org/officeDocument/2006/relationships/hyperlink" Target="https://astronomy.stackexchange.com/questions/36954/converting-orbital-elements-from-equatorial-reference-frame-to-eclipt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rbital_elements" TargetMode="External"/><Relationship Id="rId24" Type="http://schemas.openxmlformats.org/officeDocument/2006/relationships/hyperlink" Target="https://astronomy.stackexchange.com/questions/36954/converting-orbital-elements-from-equatorial-reference-frame-to-ecliptic" TargetMode="External"/><Relationship Id="rId32" Type="http://schemas.openxmlformats.org/officeDocument/2006/relationships/hyperlink" Target="https://en.wikipedia.org/wiki/Orbital_elements" TargetMode="External"/><Relationship Id="rId5" Type="http://schemas.openxmlformats.org/officeDocument/2006/relationships/footnotes" Target="footnotes.xml"/><Relationship Id="rId15" Type="http://schemas.openxmlformats.org/officeDocument/2006/relationships/hyperlink" Target="https://astronomy.stackexchange.com/questions/55290/understanding-laplace-plane-satellite-orbits" TargetMode="External"/><Relationship Id="rId23" Type="http://schemas.openxmlformats.org/officeDocument/2006/relationships/hyperlink" Target="https://astronomy.stackexchange.com/questions/36954/converting-orbital-elements-from-equatorial-reference-frame-to-ecliptic" TargetMode="External"/><Relationship Id="rId28" Type="http://schemas.openxmlformats.org/officeDocument/2006/relationships/hyperlink" Target="https://astronomy.stackexchange.com/questions/55290/understanding-laplace-plane-satellite-orbits" TargetMode="External"/><Relationship Id="rId36" Type="http://schemas.openxmlformats.org/officeDocument/2006/relationships/theme" Target="theme/theme1.xml"/><Relationship Id="rId10" Type="http://schemas.openxmlformats.org/officeDocument/2006/relationships/hyperlink" Target="https://en.wikipedia.org/wiki/Orbital_elements" TargetMode="External"/><Relationship Id="rId19" Type="http://schemas.openxmlformats.org/officeDocument/2006/relationships/hyperlink" Target="https://astronomy.stackexchange.com/questions/45456/how-to-translate-from-local-laplace-plane-to-ecliptic-j2000-or-icrf" TargetMode="External"/><Relationship Id="rId31" Type="http://schemas.openxmlformats.org/officeDocument/2006/relationships/hyperlink" Target="https://astronomy.stackexchange.com/questions/36954/converting-orbital-elements-from-equatorial-reference-frame-to-ecliptic" TargetMode="External"/><Relationship Id="rId4" Type="http://schemas.openxmlformats.org/officeDocument/2006/relationships/webSettings" Target="webSettings.xml"/><Relationship Id="rId9" Type="http://schemas.openxmlformats.org/officeDocument/2006/relationships/hyperlink" Target="https://chatgpt.com/c/67e0db12-fc68-800c-b876-14948bf855cb" TargetMode="External"/><Relationship Id="rId14" Type="http://schemas.openxmlformats.org/officeDocument/2006/relationships/hyperlink" Target="https://astronomy.stackexchange.com/questions/55290/understanding-laplace-plane-satellite-orbits" TargetMode="External"/><Relationship Id="rId22" Type="http://schemas.openxmlformats.org/officeDocument/2006/relationships/hyperlink" Target="https://astronomy.stackexchange.com/questions/55290/understanding-laplace-plane-satellite-orbits" TargetMode="External"/><Relationship Id="rId27" Type="http://schemas.openxmlformats.org/officeDocument/2006/relationships/hyperlink" Target="https://astronomy.stackexchange.com/questions/45456/how-to-translate-from-local-laplace-plane-to-ecliptic-j2000-or-icrf" TargetMode="External"/><Relationship Id="rId30" Type="http://schemas.openxmlformats.org/officeDocument/2006/relationships/hyperlink" Target="https://astronomy.stackexchange.com/questions/55290/understanding-laplace-plane-satellite-orbits" TargetMode="External"/><Relationship Id="rId35" Type="http://schemas.openxmlformats.org/officeDocument/2006/relationships/fontTable" Target="fontTable.xml"/><Relationship Id="rId8" Type="http://schemas.openxmlformats.org/officeDocument/2006/relationships/hyperlink" Target="https://en.wikipedia.org/wiki/Orbital_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3649</Words>
  <Characters>20800</Characters>
  <Application>Microsoft Office Word</Application>
  <DocSecurity>0</DocSecurity>
  <Lines>173</Lines>
  <Paragraphs>48</Paragraphs>
  <ScaleCrop>false</ScaleCrop>
  <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Quintanilla</dc:creator>
  <cp:keywords/>
  <dc:description/>
  <cp:lastModifiedBy>Tony Quintanilla</cp:lastModifiedBy>
  <cp:revision>2</cp:revision>
  <cp:lastPrinted>2025-04-20T06:01:00Z</cp:lastPrinted>
  <dcterms:created xsi:type="dcterms:W3CDTF">2025-04-20T05:57:00Z</dcterms:created>
  <dcterms:modified xsi:type="dcterms:W3CDTF">2025-04-20T06:01:00Z</dcterms:modified>
</cp:coreProperties>
</file>